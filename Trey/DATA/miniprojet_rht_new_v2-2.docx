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B392E" w14:textId="77777777" w:rsidR="003E50A8" w:rsidRPr="00C66EAD" w:rsidRDefault="003E50A8" w:rsidP="003E50A8">
      <w:pPr>
        <w:pStyle w:val="Titre"/>
        <w:rPr>
          <w:lang w:val="fr-CH"/>
        </w:rPr>
      </w:pPr>
    </w:p>
    <w:p w14:paraId="5DAB392F" w14:textId="77777777" w:rsidR="003E50A8" w:rsidRPr="00C66EAD" w:rsidRDefault="003E50A8" w:rsidP="003E50A8">
      <w:pPr>
        <w:pStyle w:val="Titre"/>
        <w:rPr>
          <w:lang w:val="fr-CH"/>
        </w:rPr>
      </w:pPr>
    </w:p>
    <w:p w14:paraId="5DAB3930" w14:textId="77777777" w:rsidR="003E50A8" w:rsidRPr="00C66EAD" w:rsidRDefault="003E50A8" w:rsidP="003E50A8">
      <w:pPr>
        <w:pStyle w:val="Titre"/>
        <w:rPr>
          <w:lang w:val="fr-CH"/>
        </w:rPr>
      </w:pPr>
    </w:p>
    <w:p w14:paraId="5DAB3931" w14:textId="77777777" w:rsidR="003E50A8" w:rsidRPr="00C66EAD" w:rsidRDefault="003E50A8" w:rsidP="003E50A8">
      <w:pPr>
        <w:pStyle w:val="Titre"/>
        <w:rPr>
          <w:lang w:val="fr-CH"/>
        </w:rPr>
      </w:pPr>
    </w:p>
    <w:p w14:paraId="5DAB3932" w14:textId="77777777" w:rsidR="003E50A8" w:rsidRPr="00C66EAD" w:rsidRDefault="003E50A8" w:rsidP="003E50A8">
      <w:pPr>
        <w:pStyle w:val="Titre"/>
        <w:rPr>
          <w:lang w:val="fr-CH"/>
        </w:rPr>
      </w:pPr>
    </w:p>
    <w:p w14:paraId="5DAB3933" w14:textId="77777777" w:rsidR="003E50A8" w:rsidRPr="00C66EAD" w:rsidRDefault="003E50A8" w:rsidP="003E50A8">
      <w:pPr>
        <w:pStyle w:val="Titre"/>
        <w:rPr>
          <w:lang w:val="fr-CH"/>
        </w:rPr>
      </w:pPr>
    </w:p>
    <w:p w14:paraId="5DAB3934" w14:textId="77777777" w:rsidR="003E50A8" w:rsidRPr="00C66EAD" w:rsidRDefault="003E50A8" w:rsidP="003E50A8">
      <w:pPr>
        <w:pStyle w:val="Titre"/>
        <w:rPr>
          <w:lang w:val="fr-CH"/>
        </w:rPr>
      </w:pPr>
    </w:p>
    <w:p w14:paraId="50DBBA07" w14:textId="72B8E018" w:rsidR="007165C4" w:rsidRPr="00C66EAD" w:rsidRDefault="00C067C9" w:rsidP="005C30BA">
      <w:pPr>
        <w:pStyle w:val="Titre"/>
        <w:rPr>
          <w:lang w:val="fr-CH"/>
        </w:rPr>
      </w:pPr>
      <w:r>
        <w:rPr>
          <w:lang w:val="fr-CH"/>
        </w:rPr>
        <w:t>Mini</w:t>
      </w:r>
      <w:r w:rsidR="00DD65FB">
        <w:rPr>
          <w:lang w:val="fr-CH"/>
        </w:rPr>
        <w:t>-projet</w:t>
      </w:r>
    </w:p>
    <w:p w14:paraId="2A871255" w14:textId="7C75DE3D" w:rsidR="00485F40" w:rsidRPr="00C66EAD" w:rsidRDefault="003711F0" w:rsidP="005C30BA">
      <w:pPr>
        <w:pStyle w:val="Titre"/>
        <w:rPr>
          <w:lang w:val="fr-CH"/>
        </w:rPr>
      </w:pPr>
      <w:r w:rsidRPr="00C66EAD">
        <w:rPr>
          <w:lang w:val="fr-CH"/>
        </w:rPr>
        <w:t>Réseaux</w:t>
      </w:r>
      <w:r w:rsidR="008D1B1B" w:rsidRPr="00C66EAD">
        <w:rPr>
          <w:lang w:val="fr-CH"/>
        </w:rPr>
        <w:t xml:space="preserve"> électriques</w:t>
      </w:r>
      <w:r w:rsidR="007165C4" w:rsidRPr="00C66EAD">
        <w:rPr>
          <w:lang w:val="fr-CH"/>
        </w:rPr>
        <w:t xml:space="preserve"> et haute tension</w:t>
      </w:r>
    </w:p>
    <w:p w14:paraId="5DAB3936" w14:textId="77777777" w:rsidR="00C33AC1" w:rsidRPr="00C66EAD" w:rsidRDefault="00C33AC1" w:rsidP="00C33AC1">
      <w:pPr>
        <w:pStyle w:val="Titre"/>
        <w:rPr>
          <w:lang w:val="fr-CH"/>
        </w:rPr>
      </w:pPr>
    </w:p>
    <w:p w14:paraId="5DAB3937" w14:textId="77777777" w:rsidR="00C33AC1" w:rsidRPr="00C66EAD" w:rsidRDefault="00C33AC1" w:rsidP="00C33AC1">
      <w:pPr>
        <w:pStyle w:val="Titre"/>
        <w:rPr>
          <w:lang w:val="fr-CH"/>
        </w:rPr>
      </w:pPr>
    </w:p>
    <w:p w14:paraId="5DAB3938" w14:textId="77777777" w:rsidR="00C33AC1" w:rsidRPr="00C66EAD" w:rsidRDefault="00C33AC1" w:rsidP="00C33AC1">
      <w:pPr>
        <w:pStyle w:val="Titre"/>
        <w:rPr>
          <w:lang w:val="fr-CH"/>
        </w:rPr>
      </w:pPr>
    </w:p>
    <w:p w14:paraId="5DAB3939" w14:textId="77777777" w:rsidR="00C33AC1" w:rsidRPr="00C66EAD" w:rsidRDefault="00C33AC1" w:rsidP="00C33AC1">
      <w:pPr>
        <w:pStyle w:val="Titre"/>
        <w:rPr>
          <w:lang w:val="fr-CH"/>
        </w:rPr>
      </w:pPr>
    </w:p>
    <w:p w14:paraId="5DAB393A" w14:textId="77777777" w:rsidR="00C33AC1" w:rsidRPr="00C66EAD" w:rsidRDefault="00C33AC1" w:rsidP="00C33AC1">
      <w:pPr>
        <w:pStyle w:val="Titre"/>
        <w:rPr>
          <w:lang w:val="fr-CH"/>
        </w:rPr>
      </w:pPr>
    </w:p>
    <w:p w14:paraId="5DAB393B" w14:textId="77777777" w:rsidR="00C33AC1" w:rsidRPr="00C66EAD" w:rsidRDefault="00C33AC1" w:rsidP="00C33AC1">
      <w:pPr>
        <w:pStyle w:val="Titre"/>
        <w:rPr>
          <w:lang w:val="fr-CH"/>
        </w:rPr>
      </w:pPr>
    </w:p>
    <w:p w14:paraId="5DAB393C" w14:textId="77777777" w:rsidR="00C33AC1" w:rsidRPr="00C66EAD" w:rsidRDefault="00C33AC1" w:rsidP="00C33AC1">
      <w:pPr>
        <w:pStyle w:val="Titre"/>
        <w:rPr>
          <w:lang w:val="fr-CH"/>
        </w:rPr>
      </w:pPr>
    </w:p>
    <w:p w14:paraId="5DAB393D" w14:textId="2E7856A8" w:rsidR="00C33AC1" w:rsidRPr="00C66EAD" w:rsidRDefault="00532F13" w:rsidP="00C33AC1">
      <w:pPr>
        <w:jc w:val="center"/>
        <w:rPr>
          <w:rStyle w:val="Accentuationlgre"/>
          <w:lang w:val="fr-CH"/>
        </w:rPr>
      </w:pPr>
      <w:r w:rsidRPr="00C66EAD">
        <w:rPr>
          <w:rStyle w:val="Accentuationlgre"/>
          <w:lang w:val="fr-CH"/>
        </w:rPr>
        <w:t>Yverdon-les-Bains</w:t>
      </w:r>
      <w:r w:rsidR="00C33AC1" w:rsidRPr="00C66EAD">
        <w:rPr>
          <w:rStyle w:val="Accentuationlgre"/>
          <w:lang w:val="fr-CH"/>
        </w:rPr>
        <w:t xml:space="preserve">, </w:t>
      </w:r>
      <w:r w:rsidRPr="00C66EAD">
        <w:rPr>
          <w:rStyle w:val="Accentuationlgre"/>
          <w:lang w:val="fr-CH"/>
        </w:rPr>
        <w:t>202</w:t>
      </w:r>
      <w:r w:rsidR="004D677C" w:rsidRPr="00C66EAD">
        <w:rPr>
          <w:rStyle w:val="Accentuationlgre"/>
          <w:lang w:val="fr-CH"/>
        </w:rPr>
        <w:t>3</w:t>
      </w:r>
      <w:r w:rsidRPr="00C66EAD">
        <w:rPr>
          <w:rStyle w:val="Accentuationlgre"/>
          <w:lang w:val="fr-CH"/>
        </w:rPr>
        <w:t>-</w:t>
      </w:r>
      <w:r w:rsidR="00C067C9">
        <w:rPr>
          <w:rStyle w:val="Accentuationlgre"/>
          <w:lang w:val="fr-CH"/>
        </w:rPr>
        <w:t>10</w:t>
      </w:r>
    </w:p>
    <w:p w14:paraId="262CFD55" w14:textId="77777777" w:rsidR="00140475" w:rsidRPr="00C66EAD" w:rsidRDefault="00140475" w:rsidP="00C33AC1">
      <w:pPr>
        <w:jc w:val="center"/>
        <w:rPr>
          <w:rStyle w:val="Accentuationlgre"/>
          <w:lang w:val="fr-CH"/>
        </w:rPr>
      </w:pPr>
      <w:bookmarkStart w:id="0" w:name="_Hlk143596546"/>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4"/>
        <w:gridCol w:w="4258"/>
        <w:gridCol w:w="4080"/>
      </w:tblGrid>
      <w:tr w:rsidR="008122A4" w:rsidRPr="00C66EAD" w14:paraId="2AA0F70C" w14:textId="77777777" w:rsidTr="001C57FE">
        <w:trPr>
          <w:trHeight w:val="269"/>
        </w:trPr>
        <w:tc>
          <w:tcPr>
            <w:tcW w:w="725" w:type="pct"/>
          </w:tcPr>
          <w:p w14:paraId="6B885E39" w14:textId="6F9622E5" w:rsidR="008122A4" w:rsidRPr="00C66EAD" w:rsidRDefault="001C57FE" w:rsidP="008122A4">
            <w:pPr>
              <w:pStyle w:val="Sansinterligne"/>
            </w:pPr>
            <w:r>
              <w:rPr>
                <w:rStyle w:val="lev"/>
              </w:rPr>
              <w:t>Professeur</w:t>
            </w:r>
            <w:r w:rsidR="008122A4" w:rsidRPr="00C66EAD">
              <w:t> :</w:t>
            </w:r>
          </w:p>
        </w:tc>
        <w:tc>
          <w:tcPr>
            <w:tcW w:w="2183" w:type="pct"/>
          </w:tcPr>
          <w:p w14:paraId="69939123" w14:textId="011939D2" w:rsidR="008122A4" w:rsidRPr="00C66EAD" w:rsidRDefault="008122A4" w:rsidP="008122A4">
            <w:pPr>
              <w:pStyle w:val="Sansinterligne"/>
            </w:pPr>
            <w:r w:rsidRPr="00C66EAD">
              <w:t>Mokhtar Bozorg</w:t>
            </w:r>
          </w:p>
        </w:tc>
        <w:tc>
          <w:tcPr>
            <w:tcW w:w="2092" w:type="pct"/>
          </w:tcPr>
          <w:p w14:paraId="5D33E339" w14:textId="4094C23D" w:rsidR="008122A4" w:rsidRPr="00C66EAD" w:rsidRDefault="008122A4" w:rsidP="008122A4">
            <w:pPr>
              <w:pStyle w:val="Sansinterligne"/>
            </w:pPr>
          </w:p>
        </w:tc>
      </w:tr>
      <w:tr w:rsidR="008122A4" w:rsidRPr="00C66EAD" w14:paraId="7E11A06A" w14:textId="77777777" w:rsidTr="001C57FE">
        <w:trPr>
          <w:trHeight w:val="269"/>
        </w:trPr>
        <w:tc>
          <w:tcPr>
            <w:tcW w:w="725" w:type="pct"/>
          </w:tcPr>
          <w:p w14:paraId="7C324C11" w14:textId="77777777" w:rsidR="008122A4" w:rsidRPr="00C66EAD" w:rsidRDefault="008122A4" w:rsidP="008122A4">
            <w:pPr>
              <w:pStyle w:val="Sansinterligne"/>
            </w:pPr>
            <w:r w:rsidRPr="001C57FE">
              <w:rPr>
                <w:rStyle w:val="lev"/>
              </w:rPr>
              <w:t>Assistants</w:t>
            </w:r>
            <w:r w:rsidRPr="00C66EAD">
              <w:t> :</w:t>
            </w:r>
          </w:p>
        </w:tc>
        <w:tc>
          <w:tcPr>
            <w:tcW w:w="2183" w:type="pct"/>
          </w:tcPr>
          <w:p w14:paraId="309D17AC" w14:textId="30DC9024" w:rsidR="008122A4" w:rsidRPr="00C66EAD" w:rsidRDefault="008122A4" w:rsidP="008122A4">
            <w:pPr>
              <w:pStyle w:val="Sansinterligne"/>
            </w:pPr>
            <w:r w:rsidRPr="00C66EAD">
              <w:t>Antoine Giraldi</w:t>
            </w:r>
            <w:r w:rsidR="00D505BA">
              <w:t xml:space="preserve"> &amp;</w:t>
            </w:r>
            <w:r w:rsidRPr="00C66EAD">
              <w:t xml:space="preserve"> Luca Tomasini</w:t>
            </w:r>
          </w:p>
        </w:tc>
        <w:tc>
          <w:tcPr>
            <w:tcW w:w="2092" w:type="pct"/>
          </w:tcPr>
          <w:p w14:paraId="15A1DFC1" w14:textId="25EC8317" w:rsidR="008122A4" w:rsidRPr="00C66EAD" w:rsidRDefault="008122A4" w:rsidP="008122A4">
            <w:pPr>
              <w:pStyle w:val="Sansinterligne"/>
            </w:pPr>
          </w:p>
        </w:tc>
      </w:tr>
    </w:tbl>
    <w:p w14:paraId="56E6B3B0" w14:textId="77777777" w:rsidR="008122A4" w:rsidRPr="00C66EAD" w:rsidRDefault="008122A4" w:rsidP="008122A4">
      <w:pPr>
        <w:rPr>
          <w:rStyle w:val="Accentuation"/>
          <w:i w:val="0"/>
          <w:iCs w:val="0"/>
          <w:lang w:val="fr-CH"/>
        </w:rPr>
      </w:pPr>
    </w:p>
    <w:bookmarkEnd w:id="0"/>
    <w:p w14:paraId="5DAB394B" w14:textId="1F85464D" w:rsidR="00321890" w:rsidRPr="00C66EAD" w:rsidRDefault="009E3619" w:rsidP="009F186B">
      <w:pPr>
        <w:spacing w:after="160" w:line="259" w:lineRule="auto"/>
        <w:rPr>
          <w:rFonts w:asciiTheme="majorHAnsi" w:eastAsiaTheme="majorEastAsia" w:hAnsiTheme="majorHAnsi" w:cstheme="majorBidi"/>
          <w:b/>
          <w:sz w:val="32"/>
          <w:szCs w:val="32"/>
          <w:lang w:val="fr-CH"/>
        </w:rPr>
        <w:sectPr w:rsidR="00321890" w:rsidRPr="00C66EAD" w:rsidSect="008122A4">
          <w:headerReference w:type="default" r:id="rId8"/>
          <w:footerReference w:type="default" r:id="rId9"/>
          <w:pgSz w:w="11906" w:h="16838"/>
          <w:pgMar w:top="1440" w:right="1077" w:bottom="1440" w:left="1077" w:header="708" w:footer="708" w:gutter="0"/>
          <w:cols w:space="708"/>
          <w:docGrid w:linePitch="360"/>
        </w:sectPr>
      </w:pPr>
      <w:r w:rsidRPr="00C66EAD">
        <w:rPr>
          <w:lang w:val="fr-CH"/>
        </w:rPr>
        <w:br w:type="page"/>
      </w:r>
    </w:p>
    <w:p w14:paraId="162B99C5" w14:textId="02EDD5A3" w:rsidR="00F22787" w:rsidRDefault="00F22787" w:rsidP="00F22787">
      <w:pPr>
        <w:pStyle w:val="Titre"/>
        <w:rPr>
          <w:lang w:val="fr-CH"/>
        </w:rPr>
      </w:pPr>
      <w:r>
        <w:rPr>
          <w:lang w:val="fr-CH"/>
        </w:rPr>
        <w:lastRenderedPageBreak/>
        <w:t>Mini projet de semestre :</w:t>
      </w:r>
    </w:p>
    <w:p w14:paraId="338E84F7" w14:textId="00CEBCBF" w:rsidR="00F22787" w:rsidRDefault="00F22787" w:rsidP="00F22787">
      <w:pPr>
        <w:pStyle w:val="Titre"/>
        <w:rPr>
          <w:lang w:val="fr-CH"/>
        </w:rPr>
      </w:pPr>
      <w:r>
        <w:rPr>
          <w:lang w:val="fr-CH"/>
        </w:rPr>
        <w:t xml:space="preserve">Modélisation d’un réseau BT – </w:t>
      </w:r>
      <w:proofErr w:type="spellStart"/>
      <w:r w:rsidRPr="00F22787">
        <w:rPr>
          <w:i/>
          <w:iCs/>
          <w:lang w:val="fr-CH"/>
        </w:rPr>
        <w:t>Trey</w:t>
      </w:r>
      <w:proofErr w:type="spellEnd"/>
    </w:p>
    <w:p w14:paraId="7D8FBB9D" w14:textId="77777777" w:rsidR="00F22787" w:rsidRPr="00F22787" w:rsidRDefault="00F22787" w:rsidP="00F22787">
      <w:pPr>
        <w:rPr>
          <w:lang w:val="fr-CH"/>
        </w:rPr>
      </w:pPr>
    </w:p>
    <w:p w14:paraId="0E1D659B" w14:textId="77777777" w:rsidR="00F22787" w:rsidRPr="00F22787" w:rsidRDefault="00F22787" w:rsidP="00F22787">
      <w:pPr>
        <w:pStyle w:val="Titre1"/>
        <w:numPr>
          <w:ilvl w:val="0"/>
          <w:numId w:val="12"/>
        </w:numPr>
        <w:rPr>
          <w:lang w:val="fr-CH"/>
        </w:rPr>
      </w:pPr>
      <w:r w:rsidRPr="00F22787">
        <w:rPr>
          <w:lang w:val="fr-CH"/>
        </w:rPr>
        <w:t>Description du laboratoire</w:t>
      </w:r>
    </w:p>
    <w:p w14:paraId="2F1E44B1" w14:textId="422A7ED7" w:rsidR="000A26DF" w:rsidRDefault="00AC39FA" w:rsidP="00A563F1">
      <w:pPr>
        <w:rPr>
          <w:rStyle w:val="Accentuation"/>
          <w:i w:val="0"/>
          <w:iCs w:val="0"/>
          <w:lang w:val="fr-CH"/>
        </w:rPr>
      </w:pPr>
      <w:r w:rsidRPr="002C549C">
        <w:rPr>
          <w:rStyle w:val="Accentuation"/>
          <w:i w:val="0"/>
          <w:iCs w:val="0"/>
          <w:lang w:val="fr-CH"/>
        </w:rPr>
        <w:t xml:space="preserve">Le but principal de ce </w:t>
      </w:r>
      <w:r>
        <w:rPr>
          <w:rStyle w:val="Accentuation"/>
          <w:i w:val="0"/>
          <w:iCs w:val="0"/>
          <w:lang w:val="fr-CH"/>
        </w:rPr>
        <w:t>laboratoire/mini projet</w:t>
      </w:r>
      <w:r w:rsidRPr="002C549C">
        <w:rPr>
          <w:rStyle w:val="Accentuation"/>
          <w:i w:val="0"/>
          <w:iCs w:val="0"/>
          <w:lang w:val="fr-CH"/>
        </w:rPr>
        <w:t xml:space="preserve"> est de modéliser un réseau basse tension, à partir de la carte d’un réseau existant du village </w:t>
      </w:r>
      <w:proofErr w:type="spellStart"/>
      <w:r w:rsidRPr="000A26DF">
        <w:rPr>
          <w:rStyle w:val="Accentuation"/>
          <w:lang w:val="fr-CH"/>
        </w:rPr>
        <w:t>Trey</w:t>
      </w:r>
      <w:proofErr w:type="spellEnd"/>
      <w:r w:rsidRPr="002C549C">
        <w:rPr>
          <w:rStyle w:val="Accentuation"/>
          <w:i w:val="0"/>
          <w:iCs w:val="0"/>
          <w:lang w:val="fr-CH"/>
        </w:rPr>
        <w:t xml:space="preserve">. Il faudra </w:t>
      </w:r>
      <w:r>
        <w:rPr>
          <w:rStyle w:val="Accentuation"/>
          <w:i w:val="0"/>
          <w:iCs w:val="0"/>
          <w:lang w:val="fr-CH"/>
        </w:rPr>
        <w:t>construire</w:t>
      </w:r>
      <w:r w:rsidRPr="002C549C">
        <w:rPr>
          <w:rStyle w:val="Accentuation"/>
          <w:i w:val="0"/>
          <w:iCs w:val="0"/>
          <w:lang w:val="fr-CH"/>
        </w:rPr>
        <w:t xml:space="preserve"> </w:t>
      </w:r>
      <w:r>
        <w:rPr>
          <w:rStyle w:val="Accentuation"/>
          <w:i w:val="0"/>
          <w:iCs w:val="0"/>
          <w:lang w:val="fr-CH"/>
        </w:rPr>
        <w:t>un</w:t>
      </w:r>
      <w:r w:rsidRPr="002C549C">
        <w:rPr>
          <w:rStyle w:val="Accentuation"/>
          <w:i w:val="0"/>
          <w:iCs w:val="0"/>
          <w:lang w:val="fr-CH"/>
        </w:rPr>
        <w:t xml:space="preserve"> réseau basse tension avec des hypothèses de production et consommation. </w:t>
      </w:r>
      <w:r>
        <w:rPr>
          <w:rStyle w:val="Accentuation"/>
          <w:i w:val="0"/>
          <w:iCs w:val="0"/>
          <w:lang w:val="fr-CH"/>
        </w:rPr>
        <w:t xml:space="preserve">Afin de simuler et développer ce réseau électrique, </w:t>
      </w:r>
      <w:del w:id="1" w:author="Fracheboud Thierry" w:date="2024-08-07T13:26:00Z" w16du:dateUtc="2024-08-07T11:26:00Z">
        <w:r w:rsidDel="008F0EB2">
          <w:rPr>
            <w:rStyle w:val="Accentuation"/>
            <w:i w:val="0"/>
            <w:iCs w:val="0"/>
            <w:lang w:val="fr-CH"/>
          </w:rPr>
          <w:delText xml:space="preserve">vous </w:delText>
        </w:r>
      </w:del>
      <w:ins w:id="2" w:author="Fracheboud Thierry" w:date="2024-08-07T13:26:00Z" w16du:dateUtc="2024-08-07T11:26:00Z">
        <w:r w:rsidR="008F0EB2">
          <w:rPr>
            <w:rStyle w:val="Accentuation"/>
            <w:i w:val="0"/>
            <w:iCs w:val="0"/>
            <w:lang w:val="fr-CH"/>
          </w:rPr>
          <w:t>il sera nécessaire d’utiliser</w:t>
        </w:r>
      </w:ins>
      <w:del w:id="3" w:author="Fracheboud Thierry" w:date="2024-08-07T13:26:00Z" w16du:dateUtc="2024-08-07T11:26:00Z">
        <w:r w:rsidDel="008F0EB2">
          <w:rPr>
            <w:rStyle w:val="Accentuation"/>
            <w:i w:val="0"/>
            <w:iCs w:val="0"/>
            <w:lang w:val="fr-CH"/>
          </w:rPr>
          <w:delText>devrez utiliser</w:delText>
        </w:r>
      </w:del>
      <w:r>
        <w:rPr>
          <w:rStyle w:val="Accentuation"/>
          <w:i w:val="0"/>
          <w:iCs w:val="0"/>
          <w:lang w:val="fr-CH"/>
        </w:rPr>
        <w:t xml:space="preserve"> la librairie Python </w:t>
      </w:r>
      <w:proofErr w:type="spellStart"/>
      <w:r w:rsidRPr="008F0EB2">
        <w:rPr>
          <w:rStyle w:val="Accentuation"/>
          <w:b/>
          <w:bCs/>
          <w:lang w:val="fr-CH"/>
          <w:rPrChange w:id="4" w:author="Fracheboud Thierry" w:date="2024-08-07T13:34:00Z" w16du:dateUtc="2024-08-07T11:34:00Z">
            <w:rPr>
              <w:rStyle w:val="Accentuation"/>
              <w:b/>
              <w:bCs/>
              <w:i w:val="0"/>
              <w:iCs w:val="0"/>
              <w:lang w:val="fr-CH"/>
            </w:rPr>
          </w:rPrChange>
        </w:rPr>
        <w:t>panda</w:t>
      </w:r>
      <w:r w:rsidRPr="008F0EB2">
        <w:rPr>
          <w:rStyle w:val="Accentuation"/>
          <w:lang w:val="fr-CH"/>
          <w:rPrChange w:id="5" w:author="Fracheboud Thierry" w:date="2024-08-07T13:34:00Z" w16du:dateUtc="2024-08-07T11:34:00Z">
            <w:rPr>
              <w:rStyle w:val="Accentuation"/>
              <w:i w:val="0"/>
              <w:iCs w:val="0"/>
              <w:lang w:val="fr-CH"/>
            </w:rPr>
          </w:rPrChange>
        </w:rPr>
        <w:t>power</w:t>
      </w:r>
      <w:proofErr w:type="spellEnd"/>
      <w:r>
        <w:rPr>
          <w:rStyle w:val="Accentuation"/>
          <w:i w:val="0"/>
          <w:iCs w:val="0"/>
          <w:lang w:val="fr-CH"/>
        </w:rPr>
        <w:t xml:space="preserve"> utilisée lors des premiers tutoriels. </w:t>
      </w:r>
    </w:p>
    <w:p w14:paraId="2E1D46FB" w14:textId="741C8ED2" w:rsidR="00767298" w:rsidRDefault="00AC39FA" w:rsidP="00A563F1">
      <w:pPr>
        <w:rPr>
          <w:rStyle w:val="Accentuation"/>
          <w:i w:val="0"/>
          <w:iCs w:val="0"/>
          <w:color w:val="000000"/>
          <w:lang w:val="fr-CH"/>
        </w:rPr>
      </w:pPr>
      <w:r w:rsidRPr="00CC30E0">
        <w:rPr>
          <w:rStyle w:val="Accentuation"/>
          <w:i w:val="0"/>
          <w:iCs w:val="0"/>
          <w:lang w:val="fr-CH"/>
        </w:rPr>
        <w:t>Le</w:t>
      </w:r>
      <w:r w:rsidRPr="002C549C">
        <w:rPr>
          <w:rStyle w:val="Accentuation"/>
          <w:i w:val="0"/>
          <w:iCs w:val="0"/>
          <w:lang w:val="fr-CH"/>
        </w:rPr>
        <w:t xml:space="preserve"> groupe d’étudiants devra être capable d’analyser le réseau en place en appliquant différentes théories vues en cours</w:t>
      </w:r>
      <w:r>
        <w:rPr>
          <w:rStyle w:val="Accentuation"/>
          <w:i w:val="0"/>
          <w:iCs w:val="0"/>
          <w:lang w:val="fr-CH"/>
        </w:rPr>
        <w:t xml:space="preserve"> </w:t>
      </w:r>
      <w:sdt>
        <w:sdtPr>
          <w:rPr>
            <w:rStyle w:val="Accentuation"/>
            <w:i w:val="0"/>
            <w:iCs w:val="0"/>
            <w:color w:val="000000"/>
            <w:lang w:val="fr-CH"/>
          </w:rPr>
          <w:tag w:val="MENDELEY_CITATION_v3_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"/>
          <w:id w:val="1532754591"/>
          <w:placeholder>
            <w:docPart w:val="DefaultPlaceholder_-1854013440"/>
          </w:placeholder>
        </w:sdtPr>
        <w:sdtEndPr>
          <w:rPr>
            <w:rStyle w:val="Accentuation"/>
          </w:rPr>
        </w:sdtEndPr>
        <w:sdtContent>
          <w:r w:rsidR="000A26DF" w:rsidRPr="000A26DF">
            <w:rPr>
              <w:rStyle w:val="Accentuation"/>
              <w:i w:val="0"/>
              <w:iCs w:val="0"/>
              <w:color w:val="000000"/>
              <w:lang w:val="fr-CH"/>
            </w:rPr>
            <w:t>[1], [2]</w:t>
          </w:r>
        </w:sdtContent>
      </w:sdt>
      <w:r>
        <w:rPr>
          <w:rStyle w:val="Accentuation"/>
          <w:i w:val="0"/>
          <w:iCs w:val="0"/>
          <w:color w:val="000000"/>
          <w:lang w:val="fr-CH"/>
        </w:rPr>
        <w:t>.</w:t>
      </w:r>
    </w:p>
    <w:p w14:paraId="23D15BF8" w14:textId="3B62D1C8" w:rsidR="000A26DF" w:rsidRDefault="000A26DF" w:rsidP="000A26DF">
      <w:pPr>
        <w:pStyle w:val="Titre1"/>
        <w:rPr>
          <w:lang w:val="fr-CH"/>
        </w:rPr>
      </w:pPr>
      <w:r>
        <w:rPr>
          <w:lang w:val="fr-CH"/>
        </w:rPr>
        <w:t>Donnée</w:t>
      </w:r>
    </w:p>
    <w:p w14:paraId="493A83B3" w14:textId="5BD87A12" w:rsidR="000A26DF" w:rsidRPr="00823D80" w:rsidRDefault="000A26DF" w:rsidP="000A26DF">
      <w:pPr>
        <w:rPr>
          <w:lang w:val="fr-CH"/>
        </w:rPr>
      </w:pPr>
      <w:r w:rsidRPr="00823D80">
        <w:rPr>
          <w:lang w:val="fr-CH"/>
        </w:rPr>
        <w:t xml:space="preserve">Les étudiants devront réaliser le travail indiqué dans les points </w:t>
      </w:r>
      <w:ins w:id="6" w:author="Fracheboud Thierry" w:date="2024-08-07T13:26:00Z" w16du:dateUtc="2024-08-07T11:26:00Z">
        <w:r w:rsidR="008F0EB2">
          <w:rPr>
            <w:lang w:val="fr-CH"/>
          </w:rPr>
          <w:t>suivants.</w:t>
        </w:r>
      </w:ins>
    </w:p>
    <w:p w14:paraId="64DB3807" w14:textId="11049A11" w:rsidR="000A26DF" w:rsidRDefault="000A26DF" w:rsidP="000A26DF">
      <w:pPr>
        <w:rPr>
          <w:rFonts w:eastAsiaTheme="minorEastAsia"/>
          <w:lang w:val="fr-CH"/>
        </w:rPr>
      </w:pPr>
      <w:r>
        <w:rPr>
          <w:lang w:val="fr-CH"/>
        </w:rPr>
        <w:t>Le nœud bilan</w:t>
      </w:r>
      <w:r w:rsidR="005C0FFC">
        <w:rPr>
          <w:lang w:val="fr-CH"/>
        </w:rPr>
        <w:t xml:space="preserve"> (réseau externe)</w:t>
      </w:r>
      <w:r>
        <w:rPr>
          <w:lang w:val="fr-CH"/>
        </w:rPr>
        <w:t xml:space="preserve"> a les caractéristiques suivantes : </w:t>
      </w:r>
      <w:r w:rsidR="005C0FFC">
        <w:rPr>
          <w:lang w:val="fr-CH"/>
        </w:rPr>
        <w:t xml:space="preserve">Puissance court-circuit </w:t>
      </w:r>
      <m:oMath>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k</m:t>
            </m:r>
          </m:sub>
        </m:sSub>
        <m:r>
          <w:rPr>
            <w:rFonts w:ascii="Cambria Math" w:hAnsi="Cambria Math"/>
            <w:lang w:val="fr-CH"/>
          </w:rPr>
          <m:t>=150</m:t>
        </m:r>
        <m:r>
          <m:rPr>
            <m:nor/>
          </m:rPr>
          <w:rPr>
            <w:rFonts w:ascii="Cambria Math"/>
            <w:lang w:val="fr-CH"/>
          </w:rPr>
          <m:t> </m:t>
        </m:r>
        <m:r>
          <m:rPr>
            <m:sty m:val="p"/>
          </m:rPr>
          <w:rPr>
            <w:rFonts w:ascii="Cambria Math" w:hAnsi="Cambria Math"/>
            <w:lang w:val="fr-CH"/>
          </w:rPr>
          <m:t>MVA</m:t>
        </m:r>
      </m:oMath>
      <w:r>
        <w:rPr>
          <w:rFonts w:eastAsiaTheme="minorEastAsia"/>
          <w:lang w:val="fr-CH"/>
        </w:rPr>
        <w:t>.</w:t>
      </w:r>
    </w:p>
    <w:p w14:paraId="49014D38" w14:textId="77777777" w:rsidR="000A26DF" w:rsidRDefault="000A26DF" w:rsidP="000A26DF">
      <w:pPr>
        <w:rPr>
          <w:rFonts w:eastAsiaTheme="minorEastAsia"/>
          <w:iCs/>
          <w:lang w:val="fr-CH"/>
        </w:rPr>
      </w:pPr>
      <w:r>
        <w:rPr>
          <w:lang w:val="fr-CH"/>
        </w:rPr>
        <w:t xml:space="preserve">L’impédance de ligne au nœud bilan est exprimée comme suit : </w:t>
      </w:r>
      <m:oMath>
        <m:sSub>
          <m:sSubPr>
            <m:ctrlPr>
              <w:rPr>
                <w:rFonts w:ascii="Cambria Math" w:hAnsi="Cambria Math"/>
                <w:i/>
                <w:lang w:val="fr-CH"/>
              </w:rPr>
            </m:ctrlPr>
          </m:sSubPr>
          <m:e>
            <m:r>
              <w:rPr>
                <w:rFonts w:ascii="Cambria Math" w:hAnsi="Cambria Math"/>
                <w:lang w:val="fr-CH"/>
              </w:rPr>
              <m:t>Z</m:t>
            </m:r>
          </m:e>
          <m:sub>
            <m:r>
              <w:rPr>
                <w:rFonts w:ascii="Cambria Math" w:hAnsi="Cambria Math"/>
                <w:lang w:val="fr-CH"/>
              </w:rPr>
              <m:t>(1)</m:t>
            </m:r>
          </m:sub>
        </m:sSub>
        <m:r>
          <w:rPr>
            <w:rFonts w:ascii="Cambria Math" w:hAnsi="Cambria Math"/>
            <w:lang w:val="fr-CH"/>
          </w:rPr>
          <m:t>=c⋅</m:t>
        </m:r>
        <m:sSup>
          <m:sSupPr>
            <m:ctrlPr>
              <w:rPr>
                <w:rFonts w:ascii="Cambria Math" w:hAnsi="Cambria Math"/>
                <w:i/>
                <w:lang w:val="fr-CH"/>
              </w:rPr>
            </m:ctrlPr>
          </m:sSupPr>
          <m:e>
            <m:r>
              <w:rPr>
                <w:rFonts w:ascii="Cambria Math" w:hAnsi="Cambria Math"/>
                <w:lang w:val="fr-CH"/>
              </w:rPr>
              <m:t>U</m:t>
            </m:r>
          </m:e>
          <m:sup>
            <m:r>
              <w:rPr>
                <w:rFonts w:ascii="Cambria Math" w:hAnsi="Cambria Math"/>
                <w:lang w:val="fr-CH"/>
              </w:rPr>
              <m:t>2</m:t>
            </m:r>
          </m:sup>
        </m:sSup>
        <m:r>
          <w:rPr>
            <w:rFonts w:ascii="Cambria Math" w:hAnsi="Cambria Math"/>
            <w:lang w:val="fr-CH"/>
          </w:rPr>
          <m:t>/</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k</m:t>
            </m:r>
          </m:sub>
        </m:sSub>
      </m:oMath>
      <w:r>
        <w:rPr>
          <w:rFonts w:eastAsiaTheme="minorEastAsia"/>
          <w:iCs/>
          <w:lang w:val="fr-CH"/>
        </w:rPr>
        <w:t xml:space="preserve"> et </w:t>
      </w:r>
      <m:oMath>
        <m:sSub>
          <m:sSubPr>
            <m:ctrlPr>
              <w:rPr>
                <w:rFonts w:ascii="Cambria Math" w:hAnsi="Cambria Math"/>
                <w:i/>
                <w:lang w:val="fr-CH"/>
              </w:rPr>
            </m:ctrlPr>
          </m:sSubPr>
          <m:e>
            <m:r>
              <w:rPr>
                <w:rFonts w:ascii="Cambria Math" w:hAnsi="Cambria Math"/>
                <w:lang w:val="fr-CH"/>
              </w:rPr>
              <m:t>Z</m:t>
            </m:r>
          </m:e>
          <m:sub>
            <m:r>
              <w:rPr>
                <w:rFonts w:ascii="Cambria Math" w:hAnsi="Cambria Math"/>
                <w:lang w:val="fr-CH"/>
              </w:rPr>
              <m:t>(0)</m:t>
            </m:r>
          </m:sub>
        </m:sSub>
        <m:r>
          <w:rPr>
            <w:rFonts w:ascii="Cambria Math" w:hAnsi="Cambria Math"/>
            <w:lang w:val="fr-CH"/>
          </w:rPr>
          <m:t>=1–3⋅</m:t>
        </m:r>
        <m:sSub>
          <m:sSubPr>
            <m:ctrlPr>
              <w:rPr>
                <w:rFonts w:ascii="Cambria Math" w:hAnsi="Cambria Math"/>
                <w:i/>
                <w:lang w:val="fr-CH"/>
              </w:rPr>
            </m:ctrlPr>
          </m:sSubPr>
          <m:e>
            <m:r>
              <w:rPr>
                <w:rFonts w:ascii="Cambria Math" w:hAnsi="Cambria Math"/>
                <w:lang w:val="fr-CH"/>
              </w:rPr>
              <m:t>Z</m:t>
            </m:r>
          </m:e>
          <m:sub>
            <m:r>
              <w:rPr>
                <w:rFonts w:ascii="Cambria Math" w:hAnsi="Cambria Math"/>
                <w:lang w:val="fr-CH"/>
              </w:rPr>
              <m:t>(1)</m:t>
            </m:r>
          </m:sub>
        </m:sSub>
      </m:oMath>
      <w:r>
        <w:rPr>
          <w:rFonts w:eastAsiaTheme="minorEastAsia"/>
          <w:lang w:val="fr-CH"/>
        </w:rPr>
        <w:t>.</w:t>
      </w:r>
    </w:p>
    <w:p w14:paraId="51FC2DAB" w14:textId="77777777" w:rsidR="000A26DF" w:rsidRDefault="000A26DF" w:rsidP="000A26DF">
      <w:pPr>
        <w:rPr>
          <w:lang w:val="fr-CH"/>
        </w:rPr>
      </w:pPr>
      <w:r>
        <w:rPr>
          <w:rFonts w:eastAsiaTheme="minorEastAsia"/>
          <w:iCs/>
          <w:lang w:val="fr-CH"/>
        </w:rPr>
        <w:t xml:space="preserve">La tension du réseau est de </w:t>
      </w:r>
      <m:oMath>
        <m:r>
          <w:rPr>
            <w:rFonts w:ascii="Cambria Math" w:eastAsiaTheme="minorEastAsia" w:hAnsi="Cambria Math"/>
            <w:lang w:val="fr-CH"/>
          </w:rPr>
          <m:t>400 </m:t>
        </m:r>
        <m:r>
          <m:rPr>
            <m:sty m:val="p"/>
          </m:rPr>
          <w:rPr>
            <w:rFonts w:ascii="Cambria Math" w:eastAsiaTheme="minorEastAsia" w:hAnsi="Cambria Math"/>
            <w:lang w:val="fr-CH"/>
          </w:rPr>
          <m:t>V</m:t>
        </m:r>
      </m:oMath>
      <w:r>
        <w:rPr>
          <w:rFonts w:eastAsiaTheme="minorEastAsia"/>
          <w:lang w:val="fr-CH"/>
        </w:rPr>
        <w:t xml:space="preserve"> au départ du transformation moyenne tension : </w:t>
      </w:r>
      <m:oMath>
        <m:r>
          <w:rPr>
            <w:rFonts w:ascii="Cambria Math" w:hAnsi="Cambria Math"/>
            <w:lang w:val="fr-CH"/>
          </w:rPr>
          <m:t>18 </m:t>
        </m:r>
        <m:r>
          <m:rPr>
            <m:sty m:val="p"/>
          </m:rPr>
          <w:rPr>
            <w:rFonts w:ascii="Cambria Math" w:hAnsi="Cambria Math"/>
            <w:lang w:val="fr-CH"/>
          </w:rPr>
          <m:t>kV</m:t>
        </m:r>
      </m:oMath>
      <w:r>
        <w:rPr>
          <w:rFonts w:eastAsiaTheme="minorEastAsia"/>
          <w:lang w:val="fr-CH"/>
        </w:rPr>
        <w:t xml:space="preserve">. La puissance du transformateur MT/BT est de </w:t>
      </w:r>
      <m:oMath>
        <m:r>
          <w:rPr>
            <w:rFonts w:ascii="Cambria Math" w:eastAsiaTheme="minorEastAsia" w:hAnsi="Cambria Math"/>
            <w:lang w:val="fr-CH"/>
          </w:rPr>
          <m:t>400 </m:t>
        </m:r>
        <m:r>
          <m:rPr>
            <m:sty m:val="p"/>
          </m:rPr>
          <w:rPr>
            <w:rFonts w:ascii="Cambria Math" w:eastAsiaTheme="minorEastAsia" w:hAnsi="Cambria Math"/>
            <w:lang w:val="fr-CH"/>
          </w:rPr>
          <m:t>kVA</m:t>
        </m:r>
      </m:oMath>
      <w:r>
        <w:rPr>
          <w:rFonts w:eastAsiaTheme="minorEastAsia"/>
          <w:lang w:val="fr-CH"/>
        </w:rPr>
        <w:t xml:space="preserve"> (voir </w:t>
      </w:r>
      <w:r w:rsidRPr="00AA19B6">
        <w:rPr>
          <w:rFonts w:eastAsiaTheme="minorEastAsia"/>
          <w:i/>
          <w:iCs/>
          <w:lang w:val="fr-CH"/>
        </w:rPr>
        <w:t>datasheet</w:t>
      </w:r>
      <w:r>
        <w:rPr>
          <w:rFonts w:eastAsiaTheme="minorEastAsia"/>
          <w:lang w:val="fr-CH"/>
        </w:rPr>
        <w:t xml:space="preserve"> pour plus d’informations).</w:t>
      </w:r>
    </w:p>
    <w:tbl>
      <w:tblPr>
        <w:tblStyle w:val="Grilledutableau"/>
        <w:tblW w:w="0" w:type="auto"/>
        <w:tblLook w:val="04A0" w:firstRow="1" w:lastRow="0" w:firstColumn="1" w:lastColumn="0" w:noHBand="0" w:noVBand="1"/>
      </w:tblPr>
      <w:tblGrid>
        <w:gridCol w:w="9736"/>
      </w:tblGrid>
      <w:tr w:rsidR="000A26DF" w:rsidRPr="00320849" w14:paraId="08183DC5" w14:textId="77777777" w:rsidTr="00374B06">
        <w:tc>
          <w:tcPr>
            <w:tcW w:w="9736" w:type="dxa"/>
            <w:tcBorders>
              <w:top w:val="nil"/>
              <w:left w:val="nil"/>
              <w:bottom w:val="nil"/>
              <w:right w:val="nil"/>
            </w:tcBorders>
          </w:tcPr>
          <w:p w14:paraId="5270C82B" w14:textId="77777777" w:rsidR="000A26DF" w:rsidRDefault="000A26DF" w:rsidP="00374B06">
            <w:pPr>
              <w:jc w:val="center"/>
            </w:pPr>
            <w:r w:rsidRPr="0062579A">
              <w:rPr>
                <w:noProof/>
              </w:rPr>
              <w:drawing>
                <wp:inline distT="0" distB="0" distL="0" distR="0" wp14:anchorId="25066D35" wp14:editId="02985E67">
                  <wp:extent cx="3402281" cy="87429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749" cy="885721"/>
                          </a:xfrm>
                          <a:prstGeom prst="rect">
                            <a:avLst/>
                          </a:prstGeom>
                          <a:noFill/>
                          <a:ln>
                            <a:noFill/>
                          </a:ln>
                        </pic:spPr>
                      </pic:pic>
                    </a:graphicData>
                  </a:graphic>
                </wp:inline>
              </w:drawing>
            </w:r>
          </w:p>
          <w:p w14:paraId="4BBC0BA9" w14:textId="16C2C855" w:rsidR="000A26DF" w:rsidRPr="00167326" w:rsidRDefault="000A26DF" w:rsidP="00374B06">
            <w:pPr>
              <w:pStyle w:val="Lgende"/>
              <w:rPr>
                <w:lang w:val="fr-CH"/>
              </w:rPr>
            </w:pPr>
            <w:bookmarkStart w:id="7" w:name="_Ref118798991"/>
            <w:r w:rsidRPr="00167326">
              <w:rPr>
                <w:lang w:val="fr-CH"/>
              </w:rPr>
              <w:t xml:space="preserve">Figure </w:t>
            </w:r>
            <w:r>
              <w:fldChar w:fldCharType="begin"/>
            </w:r>
            <w:r w:rsidRPr="00167326">
              <w:rPr>
                <w:lang w:val="fr-CH"/>
              </w:rPr>
              <w:instrText xml:space="preserve"> SEQ Figure \* ARABIC </w:instrText>
            </w:r>
            <w:r>
              <w:fldChar w:fldCharType="separate"/>
            </w:r>
            <w:r>
              <w:rPr>
                <w:noProof/>
                <w:lang w:val="fr-CH"/>
              </w:rPr>
              <w:t>1</w:t>
            </w:r>
            <w:r>
              <w:rPr>
                <w:noProof/>
              </w:rPr>
              <w:fldChar w:fldCharType="end"/>
            </w:r>
            <w:bookmarkEnd w:id="7"/>
            <w:r w:rsidRPr="00167326">
              <w:rPr>
                <w:lang w:val="fr-CH"/>
              </w:rPr>
              <w:t xml:space="preserve"> – Illustration simplifié du dé</w:t>
            </w:r>
            <w:r>
              <w:rPr>
                <w:lang w:val="fr-CH"/>
              </w:rPr>
              <w:t xml:space="preserve">part MT/BT, réseau </w:t>
            </w:r>
            <w:proofErr w:type="spellStart"/>
            <w:r>
              <w:rPr>
                <w:lang w:val="fr-CH"/>
              </w:rPr>
              <w:t>Trey</w:t>
            </w:r>
            <w:proofErr w:type="spellEnd"/>
            <w:r w:rsidRPr="00167326">
              <w:rPr>
                <w:lang w:val="fr-CH"/>
              </w:rPr>
              <w:t>.</w:t>
            </w:r>
          </w:p>
        </w:tc>
      </w:tr>
    </w:tbl>
    <w:p w14:paraId="24DEC42E" w14:textId="3979F9E5" w:rsidR="000A26DF" w:rsidRPr="00CC30E0" w:rsidRDefault="000A26DF" w:rsidP="000A26DF">
      <w:pPr>
        <w:rPr>
          <w:lang w:val="fr-CH"/>
        </w:rPr>
      </w:pPr>
      <w:r w:rsidRPr="00D92E3C">
        <w:rPr>
          <w:lang w:val="fr-CH"/>
        </w:rPr>
        <w:t xml:space="preserve">La </w:t>
      </w:r>
      <w:r>
        <w:fldChar w:fldCharType="begin"/>
      </w:r>
      <w:r w:rsidRPr="00D92E3C">
        <w:rPr>
          <w:lang w:val="fr-CH"/>
        </w:rPr>
        <w:instrText xml:space="preserve"> REF _Ref118798991 \h </w:instrText>
      </w:r>
      <w:r>
        <w:fldChar w:fldCharType="separate"/>
      </w:r>
      <w:r w:rsidRPr="00167326">
        <w:rPr>
          <w:lang w:val="fr-CH"/>
        </w:rPr>
        <w:t xml:space="preserve">Figure </w:t>
      </w:r>
      <w:r>
        <w:rPr>
          <w:noProof/>
          <w:lang w:val="fr-CH"/>
        </w:rPr>
        <w:t>1</w:t>
      </w:r>
      <w:r>
        <w:fldChar w:fldCharType="end"/>
      </w:r>
      <w:r w:rsidRPr="00D92E3C">
        <w:rPr>
          <w:lang w:val="fr-CH"/>
        </w:rPr>
        <w:t xml:space="preserve"> </w:t>
      </w:r>
      <w:r w:rsidRPr="0006754C">
        <w:rPr>
          <w:lang w:val="fr-CH"/>
        </w:rPr>
        <w:t xml:space="preserve">rappelle </w:t>
      </w:r>
      <w:r w:rsidR="00C067C9" w:rsidRPr="0006754C">
        <w:rPr>
          <w:lang w:val="fr-CH"/>
        </w:rPr>
        <w:t>le m</w:t>
      </w:r>
      <w:r w:rsidR="00C067C9">
        <w:rPr>
          <w:lang w:val="fr-CH"/>
        </w:rPr>
        <w:t>odèle simplifié</w:t>
      </w:r>
      <w:r>
        <w:rPr>
          <w:lang w:val="fr-CH"/>
        </w:rPr>
        <w:t xml:space="preserve"> pour </w:t>
      </w:r>
      <w:r w:rsidR="005C0FFC">
        <w:rPr>
          <w:lang w:val="fr-CH"/>
        </w:rPr>
        <w:t xml:space="preserve">la poste de </w:t>
      </w:r>
      <w:r w:rsidR="002D7DCA">
        <w:rPr>
          <w:lang w:val="fr-CH"/>
        </w:rPr>
        <w:t>transformateur</w:t>
      </w:r>
      <w:r w:rsidR="005C0FFC">
        <w:rPr>
          <w:lang w:val="fr-CH"/>
        </w:rPr>
        <w:t xml:space="preserve"> MT/BT qui alimente le réseau </w:t>
      </w:r>
      <w:r>
        <w:rPr>
          <w:lang w:val="fr-CH"/>
        </w:rPr>
        <w:t>basse tension</w:t>
      </w:r>
      <w:r w:rsidR="005C0FFC">
        <w:rPr>
          <w:lang w:val="fr-CH"/>
        </w:rPr>
        <w:t xml:space="preserve"> du </w:t>
      </w:r>
      <w:r w:rsidR="00C067C9">
        <w:rPr>
          <w:lang w:val="fr-CH"/>
        </w:rPr>
        <w:t xml:space="preserve">village </w:t>
      </w:r>
      <w:proofErr w:type="spellStart"/>
      <w:r w:rsidR="005C0FFC">
        <w:rPr>
          <w:lang w:val="fr-CH"/>
        </w:rPr>
        <w:t>Trey</w:t>
      </w:r>
      <w:proofErr w:type="spellEnd"/>
      <w:r>
        <w:rPr>
          <w:lang w:val="fr-CH"/>
        </w:rPr>
        <w:t>.</w:t>
      </w:r>
    </w:p>
    <w:p w14:paraId="1118CE37" w14:textId="77777777" w:rsidR="000A26DF" w:rsidRDefault="000A26DF" w:rsidP="000A26DF">
      <w:pPr>
        <w:rPr>
          <w:ins w:id="8" w:author="Fracheboud Thierry" w:date="2024-08-07T13:28:00Z" w16du:dateUtc="2024-08-07T11:28:00Z"/>
          <w:lang w:val="fr-CH"/>
        </w:rPr>
      </w:pPr>
      <w:r w:rsidRPr="00DF75EE">
        <w:rPr>
          <w:lang w:val="fr-CH"/>
        </w:rPr>
        <w:t>Les étudiants devront suivre les étapes suivantes</w:t>
      </w:r>
      <w:r>
        <w:rPr>
          <w:lang w:val="fr-CH"/>
        </w:rPr>
        <w:t> </w:t>
      </w:r>
      <w:r w:rsidRPr="00DF75EE">
        <w:rPr>
          <w:lang w:val="fr-CH"/>
        </w:rPr>
        <w:t>:</w:t>
      </w:r>
    </w:p>
    <w:p w14:paraId="735EB065" w14:textId="77777777" w:rsidR="008F0EB2" w:rsidRDefault="008F0EB2" w:rsidP="008F0EB2">
      <w:pPr>
        <w:pStyle w:val="Paragraphedeliste"/>
        <w:numPr>
          <w:ilvl w:val="0"/>
          <w:numId w:val="21"/>
        </w:numPr>
        <w:rPr>
          <w:ins w:id="9" w:author="Fracheboud Thierry" w:date="2024-08-07T13:29:00Z" w16du:dateUtc="2024-08-07T11:29:00Z"/>
          <w:lang w:val="fr-CH"/>
        </w:rPr>
      </w:pPr>
      <w:ins w:id="10" w:author="Fracheboud Thierry" w:date="2024-08-07T13:28:00Z" w16du:dateUtc="2024-08-07T11:28:00Z">
        <w:r w:rsidRPr="008F0EB2">
          <w:rPr>
            <w:lang w:val="fr-CH"/>
          </w:rPr>
          <w:t xml:space="preserve">Modélisation du réseau </w:t>
        </w:r>
        <w:proofErr w:type="spellStart"/>
        <w:r w:rsidRPr="008F0EB2">
          <w:rPr>
            <w:lang w:val="fr-CH"/>
          </w:rPr>
          <w:t>Trey</w:t>
        </w:r>
      </w:ins>
      <w:proofErr w:type="spellEnd"/>
    </w:p>
    <w:p w14:paraId="7A7670B5" w14:textId="77777777" w:rsidR="008F0EB2" w:rsidRPr="008F0EB2" w:rsidRDefault="008F0EB2" w:rsidP="008F0EB2">
      <w:pPr>
        <w:pStyle w:val="Paragraphedeliste"/>
        <w:numPr>
          <w:ilvl w:val="0"/>
          <w:numId w:val="21"/>
        </w:numPr>
        <w:rPr>
          <w:ins w:id="11" w:author="Fracheboud Thierry" w:date="2024-08-07T13:29:00Z" w16du:dateUtc="2024-08-07T11:29:00Z"/>
          <w:lang w:val="fr-CH"/>
        </w:rPr>
      </w:pPr>
      <w:ins w:id="12" w:author="Fracheboud Thierry" w:date="2024-08-07T13:29:00Z" w16du:dateUtc="2024-08-07T11:29:00Z">
        <w:r w:rsidRPr="008F0EB2">
          <w:rPr>
            <w:lang w:val="fr-CH"/>
          </w:rPr>
          <w:t xml:space="preserve">Simulation du </w:t>
        </w:r>
        <w:proofErr w:type="spellStart"/>
        <w:r w:rsidRPr="008F0EB2">
          <w:rPr>
            <w:lang w:val="fr-CH"/>
          </w:rPr>
          <w:t>Load</w:t>
        </w:r>
        <w:proofErr w:type="spellEnd"/>
        <w:r w:rsidRPr="008F0EB2">
          <w:rPr>
            <w:lang w:val="fr-CH"/>
          </w:rPr>
          <w:t xml:space="preserve"> Flow avec les courbes de charge déterminées précédemment</w:t>
        </w:r>
      </w:ins>
    </w:p>
    <w:p w14:paraId="2CCEB9C7" w14:textId="77777777" w:rsidR="008F0EB2" w:rsidRPr="008F0EB2" w:rsidRDefault="008F0EB2" w:rsidP="008F0EB2">
      <w:pPr>
        <w:pStyle w:val="Paragraphedeliste"/>
        <w:numPr>
          <w:ilvl w:val="0"/>
          <w:numId w:val="21"/>
        </w:numPr>
        <w:rPr>
          <w:ins w:id="13" w:author="Fracheboud Thierry" w:date="2024-08-07T13:29:00Z" w16du:dateUtc="2024-08-07T11:29:00Z"/>
          <w:lang w:val="fr-CH"/>
        </w:rPr>
      </w:pPr>
      <w:ins w:id="14" w:author="Fracheboud Thierry" w:date="2024-08-07T13:29:00Z" w16du:dateUtc="2024-08-07T11:29:00Z">
        <w:r w:rsidRPr="008F0EB2">
          <w:rPr>
            <w:lang w:val="fr-CH"/>
          </w:rPr>
          <w:t>Etude de méthodes permettant de limiter la surtension et les surcharges pour une production solaire locale dimensionnée</w:t>
        </w:r>
      </w:ins>
    </w:p>
    <w:p w14:paraId="15E001EF" w14:textId="77777777" w:rsidR="008F0EB2" w:rsidRPr="008F0EB2" w:rsidRDefault="008F0EB2" w:rsidP="008F0EB2">
      <w:pPr>
        <w:pStyle w:val="Paragraphedeliste"/>
        <w:numPr>
          <w:ilvl w:val="0"/>
          <w:numId w:val="21"/>
        </w:numPr>
        <w:rPr>
          <w:ins w:id="15" w:author="Fracheboud Thierry" w:date="2024-08-07T13:29:00Z" w16du:dateUtc="2024-08-07T11:29:00Z"/>
          <w:lang w:val="fr-CH"/>
        </w:rPr>
      </w:pPr>
      <w:ins w:id="16" w:author="Fracheboud Thierry" w:date="2024-08-07T13:29:00Z" w16du:dateUtc="2024-08-07T11:29:00Z">
        <w:r w:rsidRPr="008F0EB2">
          <w:rPr>
            <w:lang w:val="fr-CH"/>
          </w:rPr>
          <w:t>Simulation de courts-circuits (Bonus)</w:t>
        </w:r>
      </w:ins>
    </w:p>
    <w:p w14:paraId="39EED166" w14:textId="1AAB54C9" w:rsidR="008F0EB2" w:rsidRDefault="008F0EB2" w:rsidP="008F0EB2">
      <w:pPr>
        <w:pStyle w:val="Paragraphedeliste"/>
        <w:numPr>
          <w:ilvl w:val="0"/>
          <w:numId w:val="21"/>
        </w:numPr>
        <w:rPr>
          <w:ins w:id="17" w:author="Fracheboud Thierry" w:date="2024-08-07T13:30:00Z" w16du:dateUtc="2024-08-07T11:30:00Z"/>
          <w:lang w:val="fr-CH"/>
        </w:rPr>
      </w:pPr>
      <w:ins w:id="18" w:author="Fracheboud Thierry" w:date="2024-08-07T13:29:00Z" w16du:dateUtc="2024-08-07T11:29:00Z">
        <w:r w:rsidRPr="008F0EB2">
          <w:rPr>
            <w:lang w:val="fr-CH"/>
          </w:rPr>
          <w:t>Rédiger un rapport de synthèse</w:t>
        </w:r>
      </w:ins>
    </w:p>
    <w:p w14:paraId="742D77D3" w14:textId="1A5DE66C" w:rsidR="008F0EB2" w:rsidRDefault="008F0EB2" w:rsidP="008F0EB2">
      <w:pPr>
        <w:rPr>
          <w:ins w:id="19" w:author="Fracheboud Thierry" w:date="2024-08-07T13:29:00Z" w16du:dateUtc="2024-08-07T11:29:00Z"/>
          <w:lang w:val="fr-CH"/>
        </w:rPr>
      </w:pPr>
      <w:ins w:id="20" w:author="Fracheboud Thierry" w:date="2024-08-07T13:30:00Z" w16du:dateUtc="2024-08-07T11:30:00Z">
        <w:r>
          <w:rPr>
            <w:lang w:val="fr-CH"/>
          </w:rPr>
          <w:t>Ces points sont détaillés dans les chapitres suivants.</w:t>
        </w:r>
      </w:ins>
    </w:p>
    <w:p w14:paraId="18B8CE03" w14:textId="67EB9990" w:rsidR="008F0EB2" w:rsidRPr="008F0EB2" w:rsidDel="008F0EB2" w:rsidRDefault="008F0EB2" w:rsidP="008F0EB2">
      <w:pPr>
        <w:rPr>
          <w:del w:id="21" w:author="Fracheboud Thierry" w:date="2024-08-07T13:29:00Z" w16du:dateUtc="2024-08-07T11:29:00Z"/>
          <w:lang w:val="fr-CH"/>
        </w:rPr>
      </w:pPr>
    </w:p>
    <w:p w14:paraId="0AA8FD3C" w14:textId="77777777" w:rsidR="000A26DF" w:rsidRDefault="000A26DF" w:rsidP="000A26DF">
      <w:pPr>
        <w:pStyle w:val="Titre2"/>
        <w:rPr>
          <w:rStyle w:val="Accentuation"/>
          <w:i w:val="0"/>
          <w:iCs w:val="0"/>
          <w:lang w:val="fr-CH"/>
        </w:rPr>
      </w:pPr>
      <w:bookmarkStart w:id="22" w:name="_Ref139275418"/>
      <w:r>
        <w:rPr>
          <w:rStyle w:val="Accentuation"/>
          <w:i w:val="0"/>
          <w:iCs w:val="0"/>
          <w:lang w:val="fr-CH"/>
        </w:rPr>
        <w:t xml:space="preserve">Modélisation du réseau </w:t>
      </w:r>
      <w:proofErr w:type="spellStart"/>
      <w:r>
        <w:rPr>
          <w:rStyle w:val="Accentuation"/>
          <w:i w:val="0"/>
          <w:iCs w:val="0"/>
          <w:lang w:val="fr-CH"/>
        </w:rPr>
        <w:t>Trey</w:t>
      </w:r>
      <w:bookmarkEnd w:id="22"/>
      <w:proofErr w:type="spellEnd"/>
    </w:p>
    <w:p w14:paraId="1007AD28" w14:textId="07B3E1E9" w:rsidR="000A26DF" w:rsidRPr="00683B75" w:rsidRDefault="000A26DF" w:rsidP="000A26DF">
      <w:pPr>
        <w:rPr>
          <w:lang w:val="fr-CH"/>
        </w:rPr>
      </w:pPr>
      <w:r>
        <w:rPr>
          <w:lang w:val="fr-CH"/>
        </w:rPr>
        <w:t xml:space="preserve">Pour démarrer ce mini projet, il faudra créer un </w:t>
      </w:r>
      <w:r w:rsidRPr="008F0EB2">
        <w:rPr>
          <w:i/>
          <w:iCs/>
          <w:lang w:val="fr-CH"/>
          <w:rPrChange w:id="23" w:author="Fracheboud Thierry" w:date="2024-08-07T13:31:00Z" w16du:dateUtc="2024-08-07T11:31:00Z">
            <w:rPr>
              <w:lang w:val="fr-CH"/>
            </w:rPr>
          </w:rPrChange>
        </w:rPr>
        <w:t>Jupyter Notebook</w:t>
      </w:r>
      <w:r>
        <w:rPr>
          <w:lang w:val="fr-CH"/>
        </w:rPr>
        <w:t xml:space="preserve"> et </w:t>
      </w:r>
      <w:r w:rsidR="00DF1725">
        <w:rPr>
          <w:lang w:val="fr-CH"/>
        </w:rPr>
        <w:t xml:space="preserve">y </w:t>
      </w:r>
      <w:r>
        <w:rPr>
          <w:lang w:val="fr-CH"/>
        </w:rPr>
        <w:t xml:space="preserve">développer </w:t>
      </w:r>
      <w:del w:id="24" w:author="Fracheboud Thierry" w:date="2024-08-07T13:30:00Z" w16du:dateUtc="2024-08-07T11:30:00Z">
        <w:r w:rsidDel="008F0EB2">
          <w:rPr>
            <w:lang w:val="fr-CH"/>
          </w:rPr>
          <w:delText xml:space="preserve">votre </w:delText>
        </w:r>
      </w:del>
      <w:ins w:id="25" w:author="Fracheboud Thierry" w:date="2024-08-07T13:30:00Z" w16du:dateUtc="2024-08-07T11:30:00Z">
        <w:r w:rsidR="008F0EB2">
          <w:rPr>
            <w:lang w:val="fr-CH"/>
          </w:rPr>
          <w:t xml:space="preserve">le </w:t>
        </w:r>
      </w:ins>
      <w:r>
        <w:rPr>
          <w:lang w:val="fr-CH"/>
        </w:rPr>
        <w:t>code</w:t>
      </w:r>
      <w:r w:rsidR="003636A6">
        <w:rPr>
          <w:lang w:val="fr-CH"/>
        </w:rPr>
        <w:t xml:space="preserve"> (avec commentaires).</w:t>
      </w:r>
      <w:r>
        <w:rPr>
          <w:lang w:val="fr-CH"/>
        </w:rPr>
        <w:t xml:space="preserve"> </w:t>
      </w:r>
      <w:del w:id="26" w:author="Fracheboud Thierry" w:date="2024-08-07T13:30:00Z" w16du:dateUtc="2024-08-07T11:30:00Z">
        <w:r w:rsidR="003636A6" w:rsidDel="008F0EB2">
          <w:rPr>
            <w:lang w:val="fr-CH"/>
          </w:rPr>
          <w:delText xml:space="preserve">Votre </w:delText>
        </w:r>
      </w:del>
      <w:ins w:id="27" w:author="Fracheboud Thierry" w:date="2024-08-07T13:30:00Z" w16du:dateUtc="2024-08-07T11:30:00Z">
        <w:r w:rsidR="008F0EB2">
          <w:rPr>
            <w:lang w:val="fr-CH"/>
          </w:rPr>
          <w:t>L’</w:t>
        </w:r>
      </w:ins>
      <w:r w:rsidR="003636A6">
        <w:rPr>
          <w:lang w:val="fr-CH"/>
        </w:rPr>
        <w:t xml:space="preserve">analyse et </w:t>
      </w:r>
      <w:ins w:id="28" w:author="Fracheboud Thierry" w:date="2024-08-07T13:31:00Z" w16du:dateUtc="2024-08-07T11:31:00Z">
        <w:r w:rsidR="008F0EB2">
          <w:rPr>
            <w:lang w:val="fr-CH"/>
          </w:rPr>
          <w:t xml:space="preserve">le </w:t>
        </w:r>
      </w:ins>
      <w:r w:rsidR="003636A6">
        <w:rPr>
          <w:lang w:val="fr-CH"/>
        </w:rPr>
        <w:t>raisonnement seront intégrés au rapport</w:t>
      </w:r>
      <w:r>
        <w:rPr>
          <w:lang w:val="fr-CH"/>
        </w:rPr>
        <w:t xml:space="preserve">. Le groupe devra </w:t>
      </w:r>
      <w:del w:id="29" w:author="Fracheboud Thierry" w:date="2024-08-07T13:31:00Z" w16du:dateUtc="2024-08-07T11:31:00Z">
        <w:r w:rsidDel="008F0EB2">
          <w:rPr>
            <w:lang w:val="fr-CH"/>
          </w:rPr>
          <w:delText xml:space="preserve">nous </w:delText>
        </w:r>
      </w:del>
      <w:r>
        <w:rPr>
          <w:lang w:val="fr-CH"/>
        </w:rPr>
        <w:t xml:space="preserve">transmettre </w:t>
      </w:r>
      <w:r w:rsidR="005240D4">
        <w:rPr>
          <w:lang w:val="fr-CH"/>
        </w:rPr>
        <w:t xml:space="preserve">son </w:t>
      </w:r>
      <w:ins w:id="30" w:author="Fracheboud Thierry" w:date="2024-08-07T13:31:00Z" w16du:dateUtc="2024-08-07T11:31:00Z">
        <w:r w:rsidR="008F0EB2" w:rsidRPr="008F0EB2">
          <w:rPr>
            <w:i/>
            <w:iCs/>
            <w:lang w:val="fr-CH"/>
            <w:rPrChange w:id="31" w:author="Fracheboud Thierry" w:date="2024-08-07T13:31:00Z" w16du:dateUtc="2024-08-07T11:31:00Z">
              <w:rPr>
                <w:lang w:val="fr-CH"/>
              </w:rPr>
            </w:rPrChange>
          </w:rPr>
          <w:t>N</w:t>
        </w:r>
      </w:ins>
      <w:del w:id="32" w:author="Fracheboud Thierry" w:date="2024-08-07T13:31:00Z" w16du:dateUtc="2024-08-07T11:31:00Z">
        <w:r w:rsidRPr="008F0EB2" w:rsidDel="008F0EB2">
          <w:rPr>
            <w:i/>
            <w:iCs/>
            <w:lang w:val="fr-CH"/>
            <w:rPrChange w:id="33" w:author="Fracheboud Thierry" w:date="2024-08-07T13:31:00Z" w16du:dateUtc="2024-08-07T11:31:00Z">
              <w:rPr>
                <w:lang w:val="fr-CH"/>
              </w:rPr>
            </w:rPrChange>
          </w:rPr>
          <w:delText>n</w:delText>
        </w:r>
      </w:del>
      <w:r w:rsidRPr="008F0EB2">
        <w:rPr>
          <w:i/>
          <w:iCs/>
          <w:lang w:val="fr-CH"/>
          <w:rPrChange w:id="34" w:author="Fracheboud Thierry" w:date="2024-08-07T13:31:00Z" w16du:dateUtc="2024-08-07T11:31:00Z">
            <w:rPr>
              <w:lang w:val="fr-CH"/>
            </w:rPr>
          </w:rPrChange>
        </w:rPr>
        <w:t>otebook</w:t>
      </w:r>
      <w:r>
        <w:rPr>
          <w:lang w:val="fr-CH"/>
        </w:rPr>
        <w:t xml:space="preserve"> en annexe du rapport.</w:t>
      </w:r>
    </w:p>
    <w:p w14:paraId="118AA084" w14:textId="1B1E05F2" w:rsidR="000A26DF" w:rsidRPr="00DF75EE" w:rsidRDefault="005240D4" w:rsidP="000A26DF">
      <w:pPr>
        <w:pStyle w:val="Titre3"/>
        <w:rPr>
          <w:rStyle w:val="Accentuation"/>
          <w:i w:val="0"/>
          <w:iCs w:val="0"/>
          <w:lang w:val="fr-CH"/>
        </w:rPr>
      </w:pPr>
      <w:r>
        <w:rPr>
          <w:rStyle w:val="Accentuation"/>
          <w:i w:val="0"/>
          <w:iCs w:val="0"/>
          <w:lang w:val="fr-CH"/>
        </w:rPr>
        <w:lastRenderedPageBreak/>
        <w:t>Modélisation</w:t>
      </w:r>
      <w:r w:rsidR="000A26DF">
        <w:rPr>
          <w:rStyle w:val="Accentuation"/>
          <w:i w:val="0"/>
          <w:iCs w:val="0"/>
          <w:lang w:val="fr-CH"/>
        </w:rPr>
        <w:t xml:space="preserve"> du réseau électrique</w:t>
      </w:r>
    </w:p>
    <w:p w14:paraId="0E3C9849" w14:textId="77777777" w:rsidR="000A26DF" w:rsidRPr="00CC30E0" w:rsidRDefault="000A26DF" w:rsidP="000A26DF">
      <w:pPr>
        <w:pStyle w:val="Paragraphedeliste"/>
        <w:numPr>
          <w:ilvl w:val="0"/>
          <w:numId w:val="13"/>
        </w:numPr>
        <w:rPr>
          <w:rStyle w:val="Accentuation"/>
          <w:b/>
          <w:bCs/>
          <w:i w:val="0"/>
          <w:iCs w:val="0"/>
          <w:lang w:val="fr-CH"/>
        </w:rPr>
      </w:pPr>
      <w:r>
        <w:rPr>
          <w:rStyle w:val="Accentuation"/>
          <w:i w:val="0"/>
          <w:iCs w:val="0"/>
          <w:lang w:val="fr-CH"/>
        </w:rPr>
        <w:t xml:space="preserve">Dessiner le réseau à l’aide de la librairie Python </w:t>
      </w:r>
      <w:proofErr w:type="spellStart"/>
      <w:r>
        <w:rPr>
          <w:rStyle w:val="Accentuation"/>
          <w:b/>
          <w:bCs/>
          <w:i w:val="0"/>
          <w:iCs w:val="0"/>
          <w:lang w:val="fr-CH"/>
        </w:rPr>
        <w:t>panda</w:t>
      </w:r>
      <w:r>
        <w:rPr>
          <w:rStyle w:val="Accentuation"/>
          <w:i w:val="0"/>
          <w:iCs w:val="0"/>
          <w:lang w:val="fr-CH"/>
        </w:rPr>
        <w:t>power</w:t>
      </w:r>
      <w:proofErr w:type="spellEnd"/>
      <w:r>
        <w:rPr>
          <w:rStyle w:val="Accentuation"/>
          <w:i w:val="0"/>
          <w:iCs w:val="0"/>
          <w:lang w:val="fr-CH"/>
        </w:rPr>
        <w:t xml:space="preserve"> et des deux cartes fournies en annexe</w:t>
      </w:r>
      <w:r>
        <w:rPr>
          <w:rStyle w:val="Appelnotedebasdep"/>
          <w:lang w:val="fr-CH"/>
        </w:rPr>
        <w:footnoteReference w:id="1"/>
      </w:r>
      <w:r>
        <w:rPr>
          <w:rStyle w:val="Accentuation"/>
          <w:i w:val="0"/>
          <w:iCs w:val="0"/>
          <w:lang w:val="fr-CH"/>
        </w:rPr>
        <w:t>.</w:t>
      </w:r>
    </w:p>
    <w:p w14:paraId="45AAE210" w14:textId="77777777" w:rsidR="000A26DF" w:rsidRPr="00CC30E0" w:rsidRDefault="000A26DF" w:rsidP="000A26DF">
      <w:pPr>
        <w:pStyle w:val="Paragraphedeliste"/>
        <w:numPr>
          <w:ilvl w:val="0"/>
          <w:numId w:val="13"/>
        </w:numPr>
        <w:rPr>
          <w:rStyle w:val="Accentuation"/>
          <w:b/>
          <w:bCs/>
          <w:i w:val="0"/>
          <w:iCs w:val="0"/>
          <w:lang w:val="fr-CH"/>
        </w:rPr>
      </w:pPr>
      <w:r>
        <w:rPr>
          <w:rStyle w:val="Accentuation"/>
          <w:i w:val="0"/>
          <w:iCs w:val="0"/>
          <w:lang w:val="fr-CH"/>
        </w:rPr>
        <w:t xml:space="preserve">Identifier les paramètres de lignes et du transformateur à l’aide des </w:t>
      </w:r>
      <w:r>
        <w:rPr>
          <w:rStyle w:val="Accentuation"/>
          <w:lang w:val="fr-CH"/>
        </w:rPr>
        <w:t xml:space="preserve">datasheets </w:t>
      </w:r>
      <w:r>
        <w:rPr>
          <w:rStyle w:val="Accentuation"/>
          <w:i w:val="0"/>
          <w:iCs w:val="0"/>
          <w:lang w:val="fr-CH"/>
        </w:rPr>
        <w:t>en annexe.</w:t>
      </w:r>
    </w:p>
    <w:p w14:paraId="47AF6CD5" w14:textId="2CA53C72" w:rsidR="000A26DF" w:rsidRPr="00CC30E0" w:rsidRDefault="000A26DF" w:rsidP="000A26DF">
      <w:pPr>
        <w:pStyle w:val="Paragraphedeliste"/>
        <w:numPr>
          <w:ilvl w:val="0"/>
          <w:numId w:val="13"/>
        </w:numPr>
        <w:rPr>
          <w:rStyle w:val="Accentuation"/>
          <w:b/>
          <w:bCs/>
          <w:i w:val="0"/>
          <w:iCs w:val="0"/>
          <w:lang w:val="fr-CH"/>
        </w:rPr>
      </w:pPr>
      <w:r>
        <w:rPr>
          <w:rStyle w:val="Accentuation"/>
          <w:i w:val="0"/>
          <w:iCs w:val="0"/>
          <w:lang w:val="fr-CH"/>
        </w:rPr>
        <w:t xml:space="preserve">Vérifier si la configuration du réseau est correcte avec une simulation de </w:t>
      </w:r>
      <w:proofErr w:type="spellStart"/>
      <w:r>
        <w:rPr>
          <w:rStyle w:val="Accentuation"/>
          <w:lang w:val="fr-CH"/>
        </w:rPr>
        <w:t>Load</w:t>
      </w:r>
      <w:proofErr w:type="spellEnd"/>
      <w:r>
        <w:rPr>
          <w:rStyle w:val="Accentuation"/>
          <w:lang w:val="fr-CH"/>
        </w:rPr>
        <w:t xml:space="preserve"> Flow</w:t>
      </w:r>
      <w:r>
        <w:rPr>
          <w:rStyle w:val="Accentuation"/>
          <w:i w:val="0"/>
          <w:iCs w:val="0"/>
          <w:lang w:val="fr-CH"/>
        </w:rPr>
        <w:t xml:space="preserve"> rapide. Pour cette partie, </w:t>
      </w:r>
      <w:del w:id="35" w:author="Fracheboud Thierry" w:date="2024-08-07T13:31:00Z" w16du:dateUtc="2024-08-07T11:31:00Z">
        <w:r w:rsidDel="008F0EB2">
          <w:rPr>
            <w:rStyle w:val="Accentuation"/>
            <w:i w:val="0"/>
            <w:iCs w:val="0"/>
            <w:lang w:val="fr-CH"/>
          </w:rPr>
          <w:delText xml:space="preserve">vous pouvez </w:delText>
        </w:r>
      </w:del>
      <w:ins w:id="36" w:author="Fracheboud Thierry" w:date="2024-08-07T13:31:00Z" w16du:dateUtc="2024-08-07T11:31:00Z">
        <w:r w:rsidR="008F0EB2">
          <w:rPr>
            <w:rStyle w:val="Accentuation"/>
            <w:i w:val="0"/>
            <w:iCs w:val="0"/>
            <w:lang w:val="fr-CH"/>
          </w:rPr>
          <w:t xml:space="preserve">il faut </w:t>
        </w:r>
      </w:ins>
      <w:r>
        <w:rPr>
          <w:rStyle w:val="Accentuation"/>
          <w:i w:val="0"/>
          <w:iCs w:val="0"/>
          <w:lang w:val="fr-CH"/>
        </w:rPr>
        <w:t xml:space="preserve">assigner des charges fixes </w:t>
      </w:r>
      <w:r w:rsidR="00DF1725">
        <w:rPr>
          <w:rStyle w:val="Accentuation"/>
          <w:i w:val="0"/>
          <w:iCs w:val="0"/>
          <w:lang w:val="fr-CH"/>
        </w:rPr>
        <w:t xml:space="preserve">avec </w:t>
      </w:r>
      <w:proofErr w:type="spellStart"/>
      <w:r w:rsidR="00DF1725" w:rsidRPr="00DF1725">
        <w:rPr>
          <w:rStyle w:val="Accentuation"/>
          <w:b/>
          <w:bCs/>
          <w:i w:val="0"/>
          <w:iCs w:val="0"/>
          <w:lang w:val="fr-CH"/>
        </w:rPr>
        <w:t>panda</w:t>
      </w:r>
      <w:r w:rsidR="00DF1725">
        <w:rPr>
          <w:rStyle w:val="Accentuation"/>
          <w:i w:val="0"/>
          <w:iCs w:val="0"/>
          <w:lang w:val="fr-CH"/>
        </w:rPr>
        <w:t>power</w:t>
      </w:r>
      <w:proofErr w:type="spellEnd"/>
      <w:r w:rsidR="00DF1725">
        <w:rPr>
          <w:rStyle w:val="Accentuation"/>
          <w:i w:val="0"/>
          <w:iCs w:val="0"/>
          <w:lang w:val="fr-CH"/>
        </w:rPr>
        <w:t xml:space="preserve"> (et le fichier </w:t>
      </w:r>
      <w:proofErr w:type="spellStart"/>
      <w:r w:rsidR="00DF1725">
        <w:rPr>
          <w:rStyle w:val="Accentuation"/>
          <w:i w:val="0"/>
          <w:iCs w:val="0"/>
          <w:lang w:val="fr-CH"/>
        </w:rPr>
        <w:t>excel</w:t>
      </w:r>
      <w:proofErr w:type="spellEnd"/>
      <w:r w:rsidR="00DF1725">
        <w:rPr>
          <w:rStyle w:val="Accentuation"/>
          <w:i w:val="0"/>
          <w:iCs w:val="0"/>
          <w:lang w:val="fr-CH"/>
        </w:rPr>
        <w:t xml:space="preserve"> fourni) </w:t>
      </w:r>
      <w:r>
        <w:rPr>
          <w:rStyle w:val="Accentuation"/>
          <w:i w:val="0"/>
          <w:iCs w:val="0"/>
          <w:lang w:val="fr-CH"/>
        </w:rPr>
        <w:t xml:space="preserve">qui seront ensuite </w:t>
      </w:r>
      <w:proofErr w:type="spellStart"/>
      <w:r>
        <w:rPr>
          <w:rStyle w:val="Accentuation"/>
          <w:i w:val="0"/>
          <w:iCs w:val="0"/>
          <w:lang w:val="fr-CH"/>
        </w:rPr>
        <w:t>modifie</w:t>
      </w:r>
      <w:ins w:id="37" w:author="Fracheboud Thierry" w:date="2024-08-07T13:32:00Z" w16du:dateUtc="2024-08-07T11:32:00Z">
        <w:r w:rsidR="008F0EB2">
          <w:rPr>
            <w:rStyle w:val="Accentuation"/>
            <w:i w:val="0"/>
            <w:iCs w:val="0"/>
            <w:lang w:val="fr-CH"/>
          </w:rPr>
          <w:t>ées</w:t>
        </w:r>
      </w:ins>
      <w:proofErr w:type="spellEnd"/>
      <w:del w:id="38" w:author="Fracheboud Thierry" w:date="2024-08-07T13:32:00Z" w16du:dateUtc="2024-08-07T11:32:00Z">
        <w:r w:rsidDel="008F0EB2">
          <w:rPr>
            <w:rStyle w:val="Accentuation"/>
            <w:i w:val="0"/>
            <w:iCs w:val="0"/>
            <w:lang w:val="fr-CH"/>
          </w:rPr>
          <w:delText>r</w:delText>
        </w:r>
      </w:del>
      <w:r>
        <w:rPr>
          <w:rStyle w:val="Accentuation"/>
          <w:i w:val="0"/>
          <w:iCs w:val="0"/>
          <w:lang w:val="fr-CH"/>
        </w:rPr>
        <w:t xml:space="preserve"> dans les sections suivantes.</w:t>
      </w:r>
    </w:p>
    <w:p w14:paraId="2FEF0C3C" w14:textId="77777777" w:rsidR="000A26DF" w:rsidRDefault="000A26DF" w:rsidP="000A26DF">
      <w:pPr>
        <w:pStyle w:val="Titre3"/>
        <w:rPr>
          <w:rStyle w:val="Accentuation"/>
          <w:i w:val="0"/>
          <w:iCs w:val="0"/>
          <w:lang w:val="fr-CH"/>
        </w:rPr>
      </w:pPr>
      <w:r>
        <w:rPr>
          <w:rStyle w:val="Accentuation"/>
          <w:i w:val="0"/>
          <w:iCs w:val="0"/>
          <w:lang w:val="fr-CH"/>
        </w:rPr>
        <w:t>Identification et modélisation des courbes de charge des différents consommateurs</w:t>
      </w:r>
    </w:p>
    <w:p w14:paraId="00B52002" w14:textId="77777777" w:rsidR="000A26DF" w:rsidRDefault="000A26DF" w:rsidP="000A26DF">
      <w:pPr>
        <w:pStyle w:val="Paragraphedeliste"/>
        <w:numPr>
          <w:ilvl w:val="0"/>
          <w:numId w:val="14"/>
        </w:numPr>
        <w:rPr>
          <w:lang w:val="fr-CH"/>
        </w:rPr>
      </w:pPr>
      <w:r>
        <w:rPr>
          <w:lang w:val="fr-CH"/>
        </w:rPr>
        <w:t xml:space="preserve">En utilisant le fichier </w:t>
      </w:r>
      <w:r w:rsidRPr="00CC30E0">
        <w:rPr>
          <w:i/>
          <w:iCs/>
          <w:lang w:val="fr-CH"/>
        </w:rPr>
        <w:t>.xlsx</w:t>
      </w:r>
      <w:r>
        <w:rPr>
          <w:i/>
          <w:iCs/>
          <w:lang w:val="fr-CH"/>
        </w:rPr>
        <w:t xml:space="preserve"> </w:t>
      </w:r>
      <w:r>
        <w:rPr>
          <w:lang w:val="fr-CH"/>
        </w:rPr>
        <w:t xml:space="preserve">transmis, recenser les consommateurs connectés à chaque </w:t>
      </w:r>
      <w:commentRangeStart w:id="39"/>
      <w:r>
        <w:rPr>
          <w:lang w:val="fr-CH"/>
        </w:rPr>
        <w:t>cabinet</w:t>
      </w:r>
      <w:commentRangeEnd w:id="39"/>
      <w:r w:rsidR="008F0EB2">
        <w:rPr>
          <w:rStyle w:val="Marquedecommentaire"/>
        </w:rPr>
        <w:commentReference w:id="39"/>
      </w:r>
      <w:r>
        <w:rPr>
          <w:lang w:val="fr-CH"/>
        </w:rPr>
        <w:t>.</w:t>
      </w:r>
    </w:p>
    <w:p w14:paraId="3F99A7C5" w14:textId="55C5941A" w:rsidR="000A26DF" w:rsidRDefault="000A26DF" w:rsidP="000A26DF">
      <w:pPr>
        <w:pStyle w:val="Paragraphedeliste"/>
        <w:numPr>
          <w:ilvl w:val="0"/>
          <w:numId w:val="14"/>
        </w:numPr>
        <w:rPr>
          <w:lang w:val="fr-CH"/>
        </w:rPr>
      </w:pPr>
      <w:r>
        <w:rPr>
          <w:lang w:val="fr-CH"/>
        </w:rPr>
        <w:t>Estimer la consommation annuelle de chaque bâtiment selon leur surface au sol. S’inspirer des consommations annuelles moyennes disponibles sur l’OFS</w:t>
      </w:r>
      <w:r>
        <w:rPr>
          <w:rStyle w:val="Appelnotedebasdep"/>
          <w:lang w:val="fr-CH"/>
        </w:rPr>
        <w:footnoteReference w:id="2"/>
      </w:r>
      <w:r>
        <w:rPr>
          <w:lang w:val="fr-CH"/>
        </w:rPr>
        <w:t xml:space="preserve">, le rapport </w:t>
      </w:r>
      <w:proofErr w:type="spellStart"/>
      <w:r>
        <w:rPr>
          <w:lang w:val="fr-CH"/>
        </w:rPr>
        <w:t>suisseenergie</w:t>
      </w:r>
      <w:proofErr w:type="spellEnd"/>
      <w:r>
        <w:rPr>
          <w:lang w:val="fr-CH"/>
        </w:rPr>
        <w:t xml:space="preserve"> </w:t>
      </w:r>
      <w:sdt>
        <w:sdtPr>
          <w:rPr>
            <w:color w:val="000000"/>
            <w:lang w:val="fr-CH"/>
          </w:rPr>
          <w:tag w:val="MENDELEY_CITATION_v3_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"/>
          <w:id w:val="-1619291778"/>
          <w:placeholder>
            <w:docPart w:val="91F6297E0246407194B6D54A0A29C593"/>
          </w:placeholder>
        </w:sdtPr>
        <w:sdtEndPr/>
        <w:sdtContent>
          <w:r w:rsidRPr="000A26DF">
            <w:rPr>
              <w:color w:val="000000"/>
              <w:lang w:val="fr-CH"/>
            </w:rPr>
            <w:t>[3]</w:t>
          </w:r>
        </w:sdtContent>
      </w:sdt>
      <w:r>
        <w:rPr>
          <w:lang w:val="fr-CH"/>
        </w:rPr>
        <w:t xml:space="preserve"> ainsi que toutes autres sources pertinentes pour cette identification</w:t>
      </w:r>
      <w:r>
        <w:rPr>
          <w:rStyle w:val="Appelnotedebasdep"/>
          <w:lang w:val="fr-CH"/>
        </w:rPr>
        <w:footnoteReference w:id="3"/>
      </w:r>
      <w:r>
        <w:rPr>
          <w:lang w:val="fr-CH"/>
        </w:rPr>
        <w:t>.</w:t>
      </w:r>
    </w:p>
    <w:p w14:paraId="04C60F81" w14:textId="77777777" w:rsidR="000A26DF" w:rsidRDefault="000A26DF" w:rsidP="000A26DF">
      <w:pPr>
        <w:pStyle w:val="Paragraphedeliste"/>
        <w:numPr>
          <w:ilvl w:val="0"/>
          <w:numId w:val="14"/>
        </w:numPr>
        <w:rPr>
          <w:lang w:val="fr-CH"/>
        </w:rPr>
      </w:pPr>
      <w:r>
        <w:rPr>
          <w:lang w:val="fr-CH"/>
        </w:rPr>
        <w:t>Définir deux scénarios différents représentant des jours typiques de charge du réseau.</w:t>
      </w:r>
    </w:p>
    <w:p w14:paraId="3D4D8C20" w14:textId="14368E44" w:rsidR="000A26DF" w:rsidRPr="00EF3591" w:rsidRDefault="000A26DF" w:rsidP="000A26DF">
      <w:pPr>
        <w:pStyle w:val="Paragraphedeliste"/>
        <w:numPr>
          <w:ilvl w:val="0"/>
          <w:numId w:val="14"/>
        </w:numPr>
        <w:rPr>
          <w:lang w:val="fr-CH"/>
        </w:rPr>
      </w:pPr>
      <w:r>
        <w:rPr>
          <w:lang w:val="fr-CH"/>
        </w:rPr>
        <w:t>Selon chaque type de bâtiments et leur consommation énergétique, pondérer les charges qu’ils représentent.</w:t>
      </w:r>
      <w:r w:rsidRPr="005240D4">
        <w:rPr>
          <w:lang w:val="fr-CH"/>
        </w:rPr>
        <w:t xml:space="preserve"> </w:t>
      </w:r>
      <w:r w:rsidRPr="005240D4">
        <w:rPr>
          <w:u w:val="single"/>
          <w:lang w:val="fr-CH"/>
        </w:rPr>
        <w:t xml:space="preserve">Utiliser le dossier de courbes de charge qui </w:t>
      </w:r>
      <w:del w:id="40" w:author="Fracheboud Thierry" w:date="2024-08-07T13:33:00Z" w16du:dateUtc="2024-08-07T11:33:00Z">
        <w:r w:rsidRPr="005240D4" w:rsidDel="008F0EB2">
          <w:rPr>
            <w:u w:val="single"/>
            <w:lang w:val="fr-CH"/>
          </w:rPr>
          <w:delText xml:space="preserve">vous </w:delText>
        </w:r>
      </w:del>
      <w:r w:rsidRPr="005240D4">
        <w:rPr>
          <w:u w:val="single"/>
          <w:lang w:val="fr-CH"/>
        </w:rPr>
        <w:t>a été transmis</w:t>
      </w:r>
      <w:r w:rsidRPr="005240D4">
        <w:rPr>
          <w:lang w:val="fr-CH"/>
        </w:rPr>
        <w:t xml:space="preserve">. </w:t>
      </w:r>
      <w:r w:rsidRPr="00EF3591">
        <w:rPr>
          <w:lang w:val="fr-CH"/>
        </w:rPr>
        <w:t>Regrouper</w:t>
      </w:r>
      <w:r>
        <w:rPr>
          <w:lang w:val="fr-CH"/>
        </w:rPr>
        <w:t xml:space="preserve"> ces courbes de charge pour chaque nœud (armoire BT) en indiquant les hypothèses de simplification nécessaires.</w:t>
      </w:r>
    </w:p>
    <w:p w14:paraId="63056D4E" w14:textId="77777777" w:rsidR="000A26DF" w:rsidRDefault="000A26DF" w:rsidP="000A26DF">
      <w:pPr>
        <w:pStyle w:val="Titre3"/>
        <w:rPr>
          <w:lang w:val="fr-CH"/>
        </w:rPr>
      </w:pPr>
      <w:r>
        <w:rPr>
          <w:lang w:val="fr-CH"/>
        </w:rPr>
        <w:t>Identification et modélisation des différents producteurs locaux</w:t>
      </w:r>
    </w:p>
    <w:p w14:paraId="623F46B0" w14:textId="77777777" w:rsidR="000A26DF" w:rsidRDefault="000A26DF" w:rsidP="000A26DF">
      <w:pPr>
        <w:pStyle w:val="Paragraphedeliste"/>
        <w:numPr>
          <w:ilvl w:val="0"/>
          <w:numId w:val="15"/>
        </w:numPr>
        <w:rPr>
          <w:lang w:val="fr-CH"/>
        </w:rPr>
      </w:pPr>
      <w:r>
        <w:rPr>
          <w:lang w:val="fr-CH"/>
        </w:rPr>
        <w:t>Établir des hypothèses sur la production locale.</w:t>
      </w:r>
    </w:p>
    <w:p w14:paraId="3087C9B8" w14:textId="77777777" w:rsidR="000A26DF" w:rsidRDefault="000A26DF" w:rsidP="000A26DF">
      <w:pPr>
        <w:pStyle w:val="Paragraphedeliste"/>
        <w:numPr>
          <w:ilvl w:val="0"/>
          <w:numId w:val="15"/>
        </w:numPr>
        <w:rPr>
          <w:lang w:val="fr-CH"/>
        </w:rPr>
      </w:pPr>
      <w:r>
        <w:rPr>
          <w:lang w:val="fr-CH"/>
        </w:rPr>
        <w:t>S’aider d’un outil de cartographie en ligne</w:t>
      </w:r>
      <w:r>
        <w:rPr>
          <w:rStyle w:val="Appelnotedebasdep"/>
          <w:lang w:val="fr-CH"/>
        </w:rPr>
        <w:footnoteReference w:id="4"/>
      </w:r>
      <w:r>
        <w:rPr>
          <w:lang w:val="fr-CH"/>
        </w:rPr>
        <w:t xml:space="preserve"> ainsi que d’un outil d’étude de production solaire photovoltaïque (</w:t>
      </w:r>
      <w:proofErr w:type="spellStart"/>
      <w:r>
        <w:rPr>
          <w:lang w:val="fr-CH"/>
        </w:rPr>
        <w:t>PVsyst</w:t>
      </w:r>
      <w:proofErr w:type="spellEnd"/>
      <w:r>
        <w:rPr>
          <w:lang w:val="fr-CH"/>
        </w:rPr>
        <w:t>, Toit solaire ou les données d’ensoleillement UE</w:t>
      </w:r>
      <w:r>
        <w:rPr>
          <w:rStyle w:val="Appelnotedebasdep"/>
          <w:lang w:val="fr-CH"/>
        </w:rPr>
        <w:footnoteReference w:id="5"/>
      </w:r>
      <w:r>
        <w:rPr>
          <w:lang w:val="fr-CH"/>
        </w:rPr>
        <w:t>) pour générer les courbes.</w:t>
      </w:r>
    </w:p>
    <w:p w14:paraId="64527461" w14:textId="77777777" w:rsidR="000A26DF" w:rsidRPr="00EF3591" w:rsidRDefault="000A26DF" w:rsidP="000A26DF">
      <w:pPr>
        <w:pStyle w:val="Paragraphedeliste"/>
        <w:numPr>
          <w:ilvl w:val="0"/>
          <w:numId w:val="15"/>
        </w:numPr>
        <w:rPr>
          <w:lang w:val="fr-CH"/>
        </w:rPr>
      </w:pPr>
      <w:r>
        <w:rPr>
          <w:lang w:val="fr-CH"/>
        </w:rPr>
        <w:t xml:space="preserve">Intégrer ces nouvelles informations dans </w:t>
      </w:r>
      <w:proofErr w:type="spellStart"/>
      <w:r w:rsidRPr="008F0EB2">
        <w:rPr>
          <w:b/>
          <w:bCs/>
          <w:i/>
          <w:iCs/>
          <w:lang w:val="fr-CH"/>
          <w:rPrChange w:id="41" w:author="Fracheboud Thierry" w:date="2024-08-07T13:34:00Z" w16du:dateUtc="2024-08-07T11:34:00Z">
            <w:rPr>
              <w:b/>
              <w:bCs/>
              <w:lang w:val="fr-CH"/>
            </w:rPr>
          </w:rPrChange>
        </w:rPr>
        <w:t>panda</w:t>
      </w:r>
      <w:r w:rsidRPr="008F0EB2">
        <w:rPr>
          <w:i/>
          <w:iCs/>
          <w:lang w:val="fr-CH"/>
          <w:rPrChange w:id="42" w:author="Fracheboud Thierry" w:date="2024-08-07T13:34:00Z" w16du:dateUtc="2024-08-07T11:34:00Z">
            <w:rPr>
              <w:lang w:val="fr-CH"/>
            </w:rPr>
          </w:rPrChange>
        </w:rPr>
        <w:t>power</w:t>
      </w:r>
      <w:proofErr w:type="spellEnd"/>
      <w:r>
        <w:rPr>
          <w:lang w:val="fr-CH"/>
        </w:rPr>
        <w:t xml:space="preserve"> à l’aide des fonctions Python disponibles.</w:t>
      </w:r>
    </w:p>
    <w:p w14:paraId="4A479397" w14:textId="77777777" w:rsidR="000A26DF" w:rsidRDefault="000A26DF" w:rsidP="000A26DF">
      <w:pPr>
        <w:pStyle w:val="Titre2"/>
        <w:rPr>
          <w:rStyle w:val="Accentuation"/>
          <w:i w:val="0"/>
          <w:iCs w:val="0"/>
          <w:lang w:val="fr-CH"/>
        </w:rPr>
      </w:pPr>
      <w:r w:rsidRPr="00536EDD">
        <w:rPr>
          <w:rStyle w:val="Accentuation"/>
          <w:i w:val="0"/>
          <w:iCs w:val="0"/>
          <w:lang w:val="fr-CH"/>
        </w:rPr>
        <w:t xml:space="preserve">Simulation du </w:t>
      </w:r>
      <w:proofErr w:type="spellStart"/>
      <w:r w:rsidRPr="00536EDD">
        <w:rPr>
          <w:rStyle w:val="Accentuation"/>
          <w:lang w:val="fr-CH"/>
        </w:rPr>
        <w:t>Load</w:t>
      </w:r>
      <w:proofErr w:type="spellEnd"/>
      <w:r w:rsidRPr="00536EDD">
        <w:rPr>
          <w:rStyle w:val="Accentuation"/>
          <w:lang w:val="fr-CH"/>
        </w:rPr>
        <w:t xml:space="preserve"> Flow</w:t>
      </w:r>
      <w:r w:rsidRPr="00536EDD">
        <w:rPr>
          <w:rStyle w:val="Accentuation"/>
          <w:i w:val="0"/>
          <w:iCs w:val="0"/>
          <w:lang w:val="fr-CH"/>
        </w:rPr>
        <w:t xml:space="preserve"> avec le</w:t>
      </w:r>
      <w:r>
        <w:rPr>
          <w:rStyle w:val="Accentuation"/>
          <w:i w:val="0"/>
          <w:iCs w:val="0"/>
          <w:lang w:val="fr-CH"/>
        </w:rPr>
        <w:t>s courbes de charge déterminées précédemment</w:t>
      </w:r>
    </w:p>
    <w:p w14:paraId="36F5E657" w14:textId="7EDDB895" w:rsidR="000A26DF" w:rsidRDefault="000A26DF" w:rsidP="000A26DF">
      <w:pPr>
        <w:rPr>
          <w:lang w:val="fr-CH"/>
        </w:rPr>
      </w:pPr>
      <w:r>
        <w:rPr>
          <w:lang w:val="fr-CH"/>
        </w:rPr>
        <w:t xml:space="preserve">En </w:t>
      </w:r>
      <w:del w:id="43" w:author="Fracheboud Thierry" w:date="2024-08-07T13:34:00Z" w16du:dateUtc="2024-08-07T11:34:00Z">
        <w:r w:rsidDel="008F0EB2">
          <w:rPr>
            <w:lang w:val="fr-CH"/>
          </w:rPr>
          <w:delText xml:space="preserve">vous </w:delText>
        </w:r>
      </w:del>
      <w:ins w:id="44" w:author="Fracheboud Thierry" w:date="2024-08-07T13:34:00Z" w16du:dateUtc="2024-08-07T11:34:00Z">
        <w:r w:rsidR="008F0EB2">
          <w:rPr>
            <w:lang w:val="fr-CH"/>
          </w:rPr>
          <w:t>s’</w:t>
        </w:r>
      </w:ins>
      <w:r>
        <w:rPr>
          <w:lang w:val="fr-CH"/>
        </w:rPr>
        <w:t>inspirant du tutoriel vu en cours, analyser l’état du réseau comme suit :</w:t>
      </w:r>
    </w:p>
    <w:p w14:paraId="12927352" w14:textId="43D986D9" w:rsidR="000A26DF" w:rsidRDefault="000A26DF" w:rsidP="000A26DF">
      <w:pPr>
        <w:pStyle w:val="Paragraphedeliste"/>
        <w:numPr>
          <w:ilvl w:val="0"/>
          <w:numId w:val="16"/>
        </w:numPr>
        <w:rPr>
          <w:lang w:val="fr-CH"/>
        </w:rPr>
      </w:pPr>
      <w:r>
        <w:rPr>
          <w:lang w:val="fr-CH"/>
        </w:rPr>
        <w:t xml:space="preserve">Vérifier l’évolution des tensions dans les nœuds. Expliquer et détailler </w:t>
      </w:r>
      <w:del w:id="45" w:author="Fracheboud Thierry" w:date="2024-08-07T13:34:00Z" w16du:dateUtc="2024-08-07T11:34:00Z">
        <w:r w:rsidDel="008F0EB2">
          <w:rPr>
            <w:lang w:val="fr-CH"/>
          </w:rPr>
          <w:delText xml:space="preserve">vos </w:delText>
        </w:r>
      </w:del>
      <w:ins w:id="46" w:author="Fracheboud Thierry" w:date="2024-08-07T13:34:00Z" w16du:dateUtc="2024-08-07T11:34:00Z">
        <w:r w:rsidR="008F0EB2">
          <w:rPr>
            <w:lang w:val="fr-CH"/>
          </w:rPr>
          <w:t xml:space="preserve">les </w:t>
        </w:r>
      </w:ins>
      <w:r>
        <w:rPr>
          <w:lang w:val="fr-CH"/>
        </w:rPr>
        <w:t>observations.</w:t>
      </w:r>
    </w:p>
    <w:p w14:paraId="175ED0DB" w14:textId="26A2E9E8" w:rsidR="000A26DF" w:rsidRPr="002A629E" w:rsidRDefault="000A26DF" w:rsidP="000A26DF">
      <w:pPr>
        <w:pStyle w:val="Paragraphedeliste"/>
        <w:numPr>
          <w:ilvl w:val="0"/>
          <w:numId w:val="16"/>
        </w:numPr>
        <w:rPr>
          <w:lang w:val="fr-CH"/>
        </w:rPr>
      </w:pPr>
      <w:r>
        <w:rPr>
          <w:lang w:val="fr-CH"/>
        </w:rPr>
        <w:t xml:space="preserve">Vérifier l’évolution des charges sur les lignes. Expliquer et détailler </w:t>
      </w:r>
      <w:del w:id="47" w:author="Fracheboud Thierry" w:date="2024-08-07T13:34:00Z" w16du:dateUtc="2024-08-07T11:34:00Z">
        <w:r w:rsidDel="008F0EB2">
          <w:rPr>
            <w:lang w:val="fr-CH"/>
          </w:rPr>
          <w:delText xml:space="preserve">vos </w:delText>
        </w:r>
      </w:del>
      <w:ins w:id="48" w:author="Fracheboud Thierry" w:date="2024-08-07T13:34:00Z" w16du:dateUtc="2024-08-07T11:34:00Z">
        <w:r w:rsidR="008F0EB2">
          <w:rPr>
            <w:lang w:val="fr-CH"/>
          </w:rPr>
          <w:t xml:space="preserve">les </w:t>
        </w:r>
      </w:ins>
      <w:r>
        <w:rPr>
          <w:lang w:val="fr-CH"/>
        </w:rPr>
        <w:t>observations.</w:t>
      </w:r>
    </w:p>
    <w:p w14:paraId="0E24B16E" w14:textId="77777777" w:rsidR="000A26DF" w:rsidRDefault="000A26DF" w:rsidP="000A26DF">
      <w:pPr>
        <w:pStyle w:val="Titre2"/>
        <w:rPr>
          <w:rStyle w:val="Accentuation"/>
          <w:i w:val="0"/>
          <w:iCs w:val="0"/>
          <w:lang w:val="fr-CH"/>
        </w:rPr>
      </w:pPr>
      <w:r>
        <w:rPr>
          <w:rStyle w:val="Accentuation"/>
          <w:i w:val="0"/>
          <w:iCs w:val="0"/>
          <w:lang w:val="fr-CH"/>
        </w:rPr>
        <w:t>Etude de méthodes permettant de limiter la surtension et les surcharges pour une production solaire locale dimensionnée</w:t>
      </w:r>
    </w:p>
    <w:p w14:paraId="30B7911E" w14:textId="77777777" w:rsidR="000A26DF" w:rsidRDefault="000A26DF" w:rsidP="000A26DF">
      <w:pPr>
        <w:rPr>
          <w:lang w:val="fr-CH"/>
        </w:rPr>
      </w:pPr>
      <w:r>
        <w:rPr>
          <w:lang w:val="fr-CH"/>
        </w:rPr>
        <w:t xml:space="preserve">Sur le réseau réalisé à l’aide de </w:t>
      </w:r>
      <w:proofErr w:type="spellStart"/>
      <w:r w:rsidRPr="008F0EB2">
        <w:rPr>
          <w:b/>
          <w:bCs/>
          <w:i/>
          <w:iCs/>
          <w:lang w:val="fr-CH"/>
          <w:rPrChange w:id="49" w:author="Fracheboud Thierry" w:date="2024-08-07T13:34:00Z" w16du:dateUtc="2024-08-07T11:34:00Z">
            <w:rPr>
              <w:b/>
              <w:bCs/>
              <w:lang w:val="fr-CH"/>
            </w:rPr>
          </w:rPrChange>
        </w:rPr>
        <w:t>panda</w:t>
      </w:r>
      <w:r w:rsidRPr="008F0EB2">
        <w:rPr>
          <w:i/>
          <w:iCs/>
          <w:lang w:val="fr-CH"/>
          <w:rPrChange w:id="50" w:author="Fracheboud Thierry" w:date="2024-08-07T13:34:00Z" w16du:dateUtc="2024-08-07T11:34:00Z">
            <w:rPr>
              <w:lang w:val="fr-CH"/>
            </w:rPr>
          </w:rPrChange>
        </w:rPr>
        <w:t>power</w:t>
      </w:r>
      <w:proofErr w:type="spellEnd"/>
      <w:r>
        <w:rPr>
          <w:lang w:val="fr-CH"/>
        </w:rPr>
        <w:t> :</w:t>
      </w:r>
    </w:p>
    <w:p w14:paraId="0D4702AB" w14:textId="77777777" w:rsidR="000A26DF" w:rsidRDefault="000A26DF" w:rsidP="000A26DF">
      <w:pPr>
        <w:pStyle w:val="Paragraphedeliste"/>
        <w:numPr>
          <w:ilvl w:val="0"/>
          <w:numId w:val="19"/>
        </w:numPr>
        <w:rPr>
          <w:rStyle w:val="Accentuation"/>
          <w:i w:val="0"/>
          <w:iCs w:val="0"/>
          <w:lang w:val="fr-CH"/>
        </w:rPr>
      </w:pPr>
      <w:r w:rsidRPr="002A629E">
        <w:rPr>
          <w:lang w:val="fr-CH"/>
        </w:rPr>
        <w:t xml:space="preserve">Ajouter une installation solaire de </w:t>
      </w:r>
      <m:oMath>
        <m:r>
          <m:rPr>
            <m:sty m:val="p"/>
          </m:rPr>
          <w:rPr>
            <w:rStyle w:val="Accentuation"/>
            <w:rFonts w:ascii="Cambria Math" w:hAnsi="Cambria Math"/>
            <w:lang w:val="fr-CH"/>
          </w:rPr>
          <m:t>200 kW</m:t>
        </m:r>
      </m:oMath>
      <w:r w:rsidRPr="002A629E">
        <w:rPr>
          <w:rStyle w:val="Accentuation"/>
          <w:i w:val="0"/>
          <w:iCs w:val="0"/>
          <w:lang w:val="fr-CH"/>
        </w:rPr>
        <w:t xml:space="preserve"> connectée au </w:t>
      </w:r>
      <w:commentRangeStart w:id="51"/>
      <w:r w:rsidRPr="002A629E">
        <w:rPr>
          <w:rStyle w:val="Accentuation"/>
          <w:i w:val="0"/>
          <w:iCs w:val="0"/>
          <w:lang w:val="fr-CH"/>
        </w:rPr>
        <w:t xml:space="preserve">cabinet </w:t>
      </w:r>
      <w:commentRangeEnd w:id="51"/>
      <w:r w:rsidR="008F0EB2">
        <w:rPr>
          <w:rStyle w:val="Marquedecommentaire"/>
        </w:rPr>
        <w:commentReference w:id="51"/>
      </w:r>
      <w:r w:rsidRPr="002A629E">
        <w:rPr>
          <w:rStyle w:val="Accentuation"/>
          <w:i w:val="0"/>
          <w:iCs w:val="0"/>
          <w:lang w:val="fr-CH"/>
        </w:rPr>
        <w:t>N1.</w:t>
      </w:r>
    </w:p>
    <w:p w14:paraId="783E1AA2" w14:textId="77777777" w:rsidR="000A26DF" w:rsidRDefault="000A26DF" w:rsidP="000A26DF">
      <w:pPr>
        <w:pStyle w:val="Paragraphedeliste"/>
        <w:numPr>
          <w:ilvl w:val="0"/>
          <w:numId w:val="19"/>
        </w:numPr>
        <w:rPr>
          <w:rStyle w:val="Accentuation"/>
          <w:i w:val="0"/>
          <w:iCs w:val="0"/>
          <w:lang w:val="fr-CH"/>
        </w:rPr>
      </w:pPr>
      <w:r>
        <w:rPr>
          <w:rStyle w:val="Accentuation"/>
          <w:i w:val="0"/>
          <w:iCs w:val="0"/>
          <w:lang w:val="fr-CH"/>
        </w:rPr>
        <w:t>Identifier quels sont les problèmes associés à cette installation.</w:t>
      </w:r>
    </w:p>
    <w:p w14:paraId="0190A1C1" w14:textId="77777777" w:rsidR="000A26DF" w:rsidRPr="00413FEB" w:rsidRDefault="000A26DF" w:rsidP="000A26DF">
      <w:pPr>
        <w:pStyle w:val="Paragraphedeliste"/>
        <w:numPr>
          <w:ilvl w:val="0"/>
          <w:numId w:val="19"/>
        </w:numPr>
        <w:rPr>
          <w:rStyle w:val="Accentuation"/>
          <w:i w:val="0"/>
          <w:iCs w:val="0"/>
          <w:lang w:val="fr-CH"/>
        </w:rPr>
      </w:pPr>
      <w:r>
        <w:rPr>
          <w:rStyle w:val="Accentuation"/>
          <w:i w:val="0"/>
          <w:iCs w:val="0"/>
          <w:lang w:val="fr-CH"/>
        </w:rPr>
        <w:t>Calculer la puissance maximale que l’installation pourrait injecter dans la ligne. Déduire les pertes énergétiques et économiques sur la base des prix actuels du marchés</w:t>
      </w:r>
      <w:r>
        <w:rPr>
          <w:rStyle w:val="Appelnotedebasdep"/>
          <w:lang w:val="fr-CH"/>
        </w:rPr>
        <w:footnoteReference w:id="6"/>
      </w:r>
      <w:r>
        <w:rPr>
          <w:rStyle w:val="Accentuation"/>
          <w:i w:val="0"/>
          <w:iCs w:val="0"/>
          <w:lang w:val="fr-CH"/>
        </w:rPr>
        <w:t>.</w:t>
      </w:r>
    </w:p>
    <w:p w14:paraId="249A27FB" w14:textId="77777777" w:rsidR="000A26DF" w:rsidRDefault="000A26DF" w:rsidP="000A26DF">
      <w:pPr>
        <w:rPr>
          <w:rStyle w:val="Accentuation"/>
          <w:i w:val="0"/>
          <w:iCs w:val="0"/>
          <w:lang w:val="fr-CH"/>
        </w:rPr>
      </w:pPr>
      <w:r>
        <w:rPr>
          <w:rStyle w:val="Accentuation"/>
          <w:i w:val="0"/>
          <w:iCs w:val="0"/>
          <w:lang w:val="fr-CH"/>
        </w:rPr>
        <w:t>Déterminer la cohérence, la faisabilité et l’impact économique pour les mesures suivantes :</w:t>
      </w:r>
    </w:p>
    <w:p w14:paraId="48FC8ADF" w14:textId="77777777" w:rsidR="000A26DF" w:rsidRDefault="000A26DF" w:rsidP="000A26DF">
      <w:pPr>
        <w:pStyle w:val="Paragraphedeliste"/>
        <w:numPr>
          <w:ilvl w:val="0"/>
          <w:numId w:val="20"/>
        </w:numPr>
        <w:rPr>
          <w:lang w:val="fr-CH"/>
        </w:rPr>
      </w:pPr>
      <w:r>
        <w:rPr>
          <w:lang w:val="fr-CH"/>
        </w:rPr>
        <w:t>Brider la production de puissance active de l’installation PV.</w:t>
      </w:r>
    </w:p>
    <w:p w14:paraId="1B686551" w14:textId="77777777" w:rsidR="000A26DF" w:rsidRDefault="000A26DF" w:rsidP="000A26DF">
      <w:pPr>
        <w:pStyle w:val="Paragraphedeliste"/>
        <w:numPr>
          <w:ilvl w:val="0"/>
          <w:numId w:val="20"/>
        </w:numPr>
        <w:rPr>
          <w:rStyle w:val="Accentuation"/>
          <w:i w:val="0"/>
          <w:iCs w:val="0"/>
          <w:lang w:val="fr-CH"/>
        </w:rPr>
      </w:pPr>
      <w:r>
        <w:rPr>
          <w:lang w:val="fr-CH"/>
        </w:rPr>
        <w:t>Modifier le facteur de puissance (</w:t>
      </w:r>
      <m:oMath>
        <m:sSub>
          <m:sSubPr>
            <m:ctrlPr>
              <w:rPr>
                <w:rStyle w:val="Accentuation"/>
                <w:rFonts w:ascii="Cambria Math" w:hAnsi="Cambria Math"/>
                <w:i w:val="0"/>
                <w:iCs w:val="0"/>
                <w:lang w:val="fr-CH"/>
              </w:rPr>
            </m:ctrlPr>
          </m:sSubPr>
          <m:e>
            <m:r>
              <m:rPr>
                <m:sty m:val="p"/>
              </m:rPr>
              <w:rPr>
                <w:rStyle w:val="Accentuation"/>
                <w:rFonts w:ascii="Cambria Math" w:hAnsi="Cambria Math"/>
                <w:lang w:val="fr-CH"/>
              </w:rPr>
              <m:t>F</m:t>
            </m:r>
          </m:e>
          <m:sub>
            <m:r>
              <m:rPr>
                <m:sty m:val="p"/>
              </m:rPr>
              <w:rPr>
                <w:rStyle w:val="Accentuation"/>
                <w:rFonts w:ascii="Cambria Math" w:hAnsi="Cambria Math"/>
                <w:lang w:val="fr-CH"/>
              </w:rPr>
              <m:t>p</m:t>
            </m:r>
          </m:sub>
        </m:sSub>
        <m:r>
          <m:rPr>
            <m:sty m:val="p"/>
          </m:rPr>
          <w:rPr>
            <w:rStyle w:val="Accentuation"/>
            <w:rFonts w:ascii="Cambria Math" w:hAnsi="Cambria Math"/>
            <w:lang w:val="fr-CH"/>
          </w:rPr>
          <m:t>=</m:t>
        </m:r>
        <m:func>
          <m:funcPr>
            <m:ctrlPr>
              <w:rPr>
                <w:rStyle w:val="Accentuation"/>
                <w:rFonts w:ascii="Cambria Math" w:hAnsi="Cambria Math"/>
                <w:i w:val="0"/>
                <w:iCs w:val="0"/>
                <w:lang w:val="fr-CH"/>
              </w:rPr>
            </m:ctrlPr>
          </m:funcPr>
          <m:fName>
            <m:r>
              <m:rPr>
                <m:sty m:val="p"/>
              </m:rPr>
              <w:rPr>
                <w:rStyle w:val="Accentuation"/>
                <w:rFonts w:ascii="Cambria Math" w:hAnsi="Cambria Math"/>
                <w:lang w:val="fr-CH"/>
              </w:rPr>
              <m:t>cos</m:t>
            </m:r>
          </m:fName>
          <m:e>
            <m:r>
              <w:rPr>
                <w:rStyle w:val="Accentuation"/>
                <w:rFonts w:ascii="Cambria Math" w:hAnsi="Cambria Math"/>
                <w:lang w:val="fr-CH"/>
              </w:rPr>
              <m:t>φ</m:t>
            </m:r>
          </m:e>
        </m:func>
      </m:oMath>
      <w:r>
        <w:rPr>
          <w:rStyle w:val="Accentuation"/>
          <w:i w:val="0"/>
          <w:iCs w:val="0"/>
          <w:lang w:val="fr-CH"/>
        </w:rPr>
        <w:t xml:space="preserve"> – sans harmonique) en variant la puissance réactive </w:t>
      </w:r>
      <m:oMath>
        <m:sSub>
          <m:sSubPr>
            <m:ctrlPr>
              <w:rPr>
                <w:rStyle w:val="Accentuation"/>
                <w:rFonts w:ascii="Cambria Math" w:hAnsi="Cambria Math"/>
                <w:i w:val="0"/>
                <w:iCs w:val="0"/>
                <w:lang w:val="fr-CH"/>
              </w:rPr>
            </m:ctrlPr>
          </m:sSubPr>
          <m:e>
            <m:r>
              <m:rPr>
                <m:sty m:val="p"/>
              </m:rPr>
              <w:rPr>
                <w:rStyle w:val="Accentuation"/>
                <w:rFonts w:ascii="Cambria Math" w:hAnsi="Cambria Math"/>
                <w:lang w:val="fr-CH"/>
              </w:rPr>
              <m:t>Q</m:t>
            </m:r>
          </m:e>
          <m:sub>
            <m:r>
              <m:rPr>
                <m:sty m:val="p"/>
              </m:rPr>
              <w:rPr>
                <w:rStyle w:val="Accentuation"/>
                <w:rFonts w:ascii="Cambria Math" w:hAnsi="Cambria Math"/>
                <w:lang w:val="fr-CH"/>
              </w:rPr>
              <m:t>ch</m:t>
            </m:r>
          </m:sub>
        </m:sSub>
      </m:oMath>
      <w:r>
        <w:rPr>
          <w:rStyle w:val="Accentuation"/>
          <w:i w:val="0"/>
          <w:iCs w:val="0"/>
          <w:lang w:val="fr-CH"/>
        </w:rPr>
        <w:t xml:space="preserve"> et l’installation photovoltaïque.</w:t>
      </w:r>
    </w:p>
    <w:p w14:paraId="0F039D8F" w14:textId="12CE13C5" w:rsidR="000A26DF" w:rsidRDefault="000A26DF" w:rsidP="000A26DF">
      <w:pPr>
        <w:pStyle w:val="Paragraphedeliste"/>
        <w:numPr>
          <w:ilvl w:val="0"/>
          <w:numId w:val="20"/>
        </w:numPr>
        <w:rPr>
          <w:rStyle w:val="Accentuation"/>
          <w:i w:val="0"/>
          <w:iCs w:val="0"/>
          <w:lang w:val="fr-CH"/>
        </w:rPr>
      </w:pPr>
      <w:r>
        <w:rPr>
          <w:rStyle w:val="Accentuation"/>
          <w:i w:val="0"/>
          <w:iCs w:val="0"/>
          <w:lang w:val="fr-CH"/>
        </w:rPr>
        <w:t xml:space="preserve">Effectuer un remplacement de la ligne et calculer le coût potentiel (voir cours </w:t>
      </w:r>
      <w:sdt>
        <w:sdtPr>
          <w:rPr>
            <w:rStyle w:val="Accentuation"/>
            <w:i w:val="0"/>
            <w:iCs w:val="0"/>
            <w:color w:val="000000"/>
            <w:lang w:val="fr-CH"/>
          </w:rPr>
          <w:tag w:val="MENDELEY_CITATION_v3_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"/>
          <w:id w:val="-953010849"/>
          <w:placeholder>
            <w:docPart w:val="91F6297E0246407194B6D54A0A29C593"/>
          </w:placeholder>
        </w:sdtPr>
        <w:sdtEndPr>
          <w:rPr>
            <w:rStyle w:val="Accentuation"/>
          </w:rPr>
        </w:sdtEndPr>
        <w:sdtContent>
          <w:r w:rsidRPr="000A26DF">
            <w:rPr>
              <w:rStyle w:val="Accentuation"/>
              <w:i w:val="0"/>
              <w:iCs w:val="0"/>
              <w:color w:val="000000"/>
              <w:lang w:val="fr-CH"/>
            </w:rPr>
            <w:t>[1], [4]</w:t>
          </w:r>
        </w:sdtContent>
      </w:sdt>
      <w:r>
        <w:rPr>
          <w:rStyle w:val="Accentuation"/>
          <w:i w:val="0"/>
          <w:iCs w:val="0"/>
          <w:lang w:val="fr-CH"/>
        </w:rPr>
        <w:t>).</w:t>
      </w:r>
    </w:p>
    <w:p w14:paraId="18C03538" w14:textId="77777777" w:rsidR="000A26DF" w:rsidRPr="002A629E" w:rsidRDefault="000A26DF" w:rsidP="000A26DF">
      <w:pPr>
        <w:pStyle w:val="Paragraphedeliste"/>
        <w:numPr>
          <w:ilvl w:val="0"/>
          <w:numId w:val="20"/>
        </w:numPr>
        <w:rPr>
          <w:rStyle w:val="Accentuation"/>
          <w:i w:val="0"/>
          <w:iCs w:val="0"/>
          <w:lang w:val="fr-CH"/>
        </w:rPr>
      </w:pPr>
      <w:r>
        <w:rPr>
          <w:rStyle w:val="Accentuation"/>
          <w:i w:val="0"/>
          <w:iCs w:val="0"/>
          <w:lang w:val="fr-CH"/>
        </w:rPr>
        <w:t xml:space="preserve">Effectuer une modification de la valeur du gradin du transformateur MT/BT par </w:t>
      </w:r>
      <m:oMath>
        <m:r>
          <m:rPr>
            <m:sty m:val="p"/>
          </m:rPr>
          <w:rPr>
            <w:rStyle w:val="Accentuation"/>
            <w:rFonts w:ascii="Cambria Math" w:hAnsi="Cambria Math"/>
            <w:lang w:val="fr-FR"/>
          </w:rPr>
          <m:t>±5 %</m:t>
        </m:r>
      </m:oMath>
      <w:r>
        <w:rPr>
          <w:rStyle w:val="Accentuation"/>
          <w:i w:val="0"/>
          <w:iCs w:val="0"/>
          <w:lang w:val="fr-FR"/>
        </w:rPr>
        <w:t>.</w:t>
      </w:r>
    </w:p>
    <w:p w14:paraId="20C656A6" w14:textId="77777777" w:rsidR="000A26DF" w:rsidRPr="002A629E" w:rsidRDefault="000A26DF" w:rsidP="000A26DF">
      <w:pPr>
        <w:pStyle w:val="Paragraphedeliste"/>
        <w:numPr>
          <w:ilvl w:val="0"/>
          <w:numId w:val="20"/>
        </w:numPr>
        <w:rPr>
          <w:lang w:val="fr-CH"/>
        </w:rPr>
      </w:pPr>
      <w:r>
        <w:rPr>
          <w:rStyle w:val="Accentuation"/>
          <w:i w:val="0"/>
          <w:iCs w:val="0"/>
          <w:lang w:val="fr-FR"/>
        </w:rPr>
        <w:lastRenderedPageBreak/>
        <w:t xml:space="preserve">Ajouter une unité de stockage d’énergie avec la technologie de la </w:t>
      </w:r>
      <w:r>
        <w:rPr>
          <w:rStyle w:val="Accentuation"/>
          <w:i w:val="0"/>
          <w:iCs w:val="0"/>
          <w:lang w:val="fr-FR"/>
        </w:rPr>
        <w:fldChar w:fldCharType="begin"/>
      </w:r>
      <w:r>
        <w:rPr>
          <w:rStyle w:val="Accentuation"/>
          <w:i w:val="0"/>
          <w:iCs w:val="0"/>
          <w:lang w:val="fr-FR"/>
        </w:rPr>
        <w:instrText xml:space="preserve"> REF _Ref112251299 \h </w:instrText>
      </w:r>
      <w:r>
        <w:rPr>
          <w:rStyle w:val="Accentuation"/>
          <w:i w:val="0"/>
          <w:iCs w:val="0"/>
          <w:lang w:val="fr-FR"/>
        </w:rPr>
      </w:r>
      <w:r>
        <w:rPr>
          <w:rStyle w:val="Accentuation"/>
          <w:i w:val="0"/>
          <w:iCs w:val="0"/>
          <w:lang w:val="fr-FR"/>
        </w:rPr>
        <w:fldChar w:fldCharType="separate"/>
      </w:r>
      <w:r w:rsidRPr="00112641">
        <w:rPr>
          <w:lang w:val="fr-CH"/>
        </w:rPr>
        <w:t xml:space="preserve">Table </w:t>
      </w:r>
      <w:r>
        <w:rPr>
          <w:noProof/>
          <w:lang w:val="fr-CH"/>
        </w:rPr>
        <w:t>1</w:t>
      </w:r>
      <w:r>
        <w:rPr>
          <w:rStyle w:val="Accentuation"/>
          <w:i w:val="0"/>
          <w:iCs w:val="0"/>
          <w:lang w:val="fr-FR"/>
        </w:rPr>
        <w:fldChar w:fldCharType="end"/>
      </w:r>
      <w:r>
        <w:rPr>
          <w:rStyle w:val="Accentuation"/>
          <w:i w:val="0"/>
          <w:iCs w:val="0"/>
          <w:lang w:val="fr-FR"/>
        </w:rPr>
        <w:t>.</w:t>
      </w:r>
    </w:p>
    <w:p w14:paraId="73F6E5B5" w14:textId="77777777" w:rsidR="000A26DF" w:rsidRPr="00413FEB" w:rsidRDefault="000A26DF" w:rsidP="000A26DF">
      <w:pPr>
        <w:rPr>
          <w:rStyle w:val="Accentuation"/>
          <w:i w:val="0"/>
          <w:iCs w:val="0"/>
          <w:lang w:val="fr-CH"/>
        </w:rPr>
      </w:pPr>
    </w:p>
    <w:tbl>
      <w:tblPr>
        <w:tblStyle w:val="Grilledetableauclaire"/>
        <w:tblW w:w="5000" w:type="pct"/>
        <w:tblLook w:val="0620" w:firstRow="1" w:lastRow="0" w:firstColumn="0" w:lastColumn="0" w:noHBand="1" w:noVBand="1"/>
      </w:tblPr>
      <w:tblGrid>
        <w:gridCol w:w="2435"/>
        <w:gridCol w:w="2435"/>
        <w:gridCol w:w="2436"/>
        <w:gridCol w:w="2436"/>
      </w:tblGrid>
      <w:tr w:rsidR="000A26DF" w:rsidRPr="00A5084B" w14:paraId="131C9047" w14:textId="77777777" w:rsidTr="00374B06">
        <w:trPr>
          <w:trHeight w:val="283"/>
        </w:trPr>
        <w:tc>
          <w:tcPr>
            <w:tcW w:w="1250" w:type="pct"/>
            <w:hideMark/>
          </w:tcPr>
          <w:p w14:paraId="61D754ED" w14:textId="77777777" w:rsidR="000A26DF" w:rsidRPr="00A5084B" w:rsidRDefault="000A26DF" w:rsidP="00374B06">
            <w:r>
              <w:rPr>
                <w:b/>
                <w:bCs/>
                <w:lang w:val="en-GB"/>
              </w:rPr>
              <w:t>Batterie</w:t>
            </w:r>
          </w:p>
        </w:tc>
        <w:tc>
          <w:tcPr>
            <w:tcW w:w="1250" w:type="pct"/>
            <w:hideMark/>
          </w:tcPr>
          <w:p w14:paraId="1CE1F1D3" w14:textId="77777777" w:rsidR="000A26DF" w:rsidRPr="00A5084B" w:rsidRDefault="000A26DF" w:rsidP="00374B06">
            <w:proofErr w:type="spellStart"/>
            <w:r>
              <w:rPr>
                <w:b/>
                <w:bCs/>
                <w:lang w:val="en-GB"/>
              </w:rPr>
              <w:t>Coût</w:t>
            </w:r>
            <w:proofErr w:type="spellEnd"/>
            <w:r>
              <w:rPr>
                <w:b/>
                <w:bCs/>
                <w:lang w:val="en-GB"/>
              </w:rPr>
              <w:t> [CHF/kWh]</w:t>
            </w:r>
          </w:p>
        </w:tc>
        <w:tc>
          <w:tcPr>
            <w:tcW w:w="1250" w:type="pct"/>
            <w:hideMark/>
          </w:tcPr>
          <w:p w14:paraId="2306EA72" w14:textId="77777777" w:rsidR="000A26DF" w:rsidRPr="00C65D84" w:rsidRDefault="000A26DF" w:rsidP="00374B06">
            <w:pPr>
              <w:rPr>
                <w:lang w:val="fr-CH"/>
              </w:rPr>
            </w:pPr>
            <w:r>
              <w:rPr>
                <w:b/>
                <w:bCs/>
                <w:lang w:val="fr-CH"/>
              </w:rPr>
              <w:t>Rendement</w:t>
            </w:r>
          </w:p>
        </w:tc>
        <w:tc>
          <w:tcPr>
            <w:tcW w:w="1250" w:type="pct"/>
            <w:hideMark/>
          </w:tcPr>
          <w:p w14:paraId="5B5CD321" w14:textId="77777777" w:rsidR="000A26DF" w:rsidRPr="00A5084B" w:rsidRDefault="000A26DF" w:rsidP="00374B06">
            <w:r>
              <w:rPr>
                <w:b/>
                <w:bCs/>
                <w:lang w:val="en-GB"/>
              </w:rPr>
              <w:t>Nombre de cycles</w:t>
            </w:r>
          </w:p>
        </w:tc>
      </w:tr>
      <w:tr w:rsidR="000A26DF" w:rsidRPr="00A5084B" w14:paraId="781D895E" w14:textId="77777777" w:rsidTr="00374B06">
        <w:trPr>
          <w:trHeight w:val="283"/>
        </w:trPr>
        <w:tc>
          <w:tcPr>
            <w:tcW w:w="1250" w:type="pct"/>
            <w:hideMark/>
          </w:tcPr>
          <w:p w14:paraId="49D7ADDD" w14:textId="77777777" w:rsidR="000A26DF" w:rsidRPr="00A5084B" w:rsidRDefault="000A26DF" w:rsidP="00374B06">
            <w:r>
              <w:rPr>
                <w:lang w:val="en-GB"/>
              </w:rPr>
              <w:t>Lithium-Ion</w:t>
            </w:r>
          </w:p>
        </w:tc>
        <w:tc>
          <w:tcPr>
            <w:tcW w:w="1250" w:type="pct"/>
            <w:hideMark/>
          </w:tcPr>
          <w:p w14:paraId="7235C85B" w14:textId="77777777" w:rsidR="000A26DF" w:rsidRPr="00F64D4F" w:rsidRDefault="000A26DF" w:rsidP="00374B06">
            <w:pPr>
              <w:rPr>
                <w:lang w:val="fr-CH"/>
              </w:rPr>
            </w:pPr>
            <w:r>
              <w:rPr>
                <w:lang w:val="fr-CH"/>
              </w:rPr>
              <w:t>1’000</w:t>
            </w:r>
          </w:p>
        </w:tc>
        <w:tc>
          <w:tcPr>
            <w:tcW w:w="1250" w:type="pct"/>
          </w:tcPr>
          <w:p w14:paraId="1454396E" w14:textId="77777777" w:rsidR="000A26DF" w:rsidRPr="00F64D4F" w:rsidRDefault="000A26DF" w:rsidP="00374B06">
            <w:pPr>
              <w:rPr>
                <w:lang w:val="fr-CH"/>
              </w:rPr>
            </w:pPr>
            <w:r>
              <w:rPr>
                <w:lang w:val="fr-CH"/>
              </w:rPr>
              <w:t>90 %</w:t>
            </w:r>
          </w:p>
        </w:tc>
        <w:tc>
          <w:tcPr>
            <w:tcW w:w="1250" w:type="pct"/>
          </w:tcPr>
          <w:p w14:paraId="7E2BF9DD" w14:textId="77777777" w:rsidR="000A26DF" w:rsidRPr="00F64D4F" w:rsidRDefault="000A26DF" w:rsidP="00374B06">
            <w:pPr>
              <w:rPr>
                <w:lang w:val="fr-CH"/>
              </w:rPr>
            </w:pPr>
            <w:r>
              <w:rPr>
                <w:lang w:val="fr-CH"/>
              </w:rPr>
              <w:t>10’000</w:t>
            </w:r>
          </w:p>
        </w:tc>
      </w:tr>
    </w:tbl>
    <w:p w14:paraId="202BE58B" w14:textId="77777777" w:rsidR="000A26DF" w:rsidRDefault="000A26DF" w:rsidP="000A26DF">
      <w:pPr>
        <w:pStyle w:val="Lgende"/>
        <w:rPr>
          <w:lang w:val="fr-CH"/>
        </w:rPr>
      </w:pPr>
      <w:bookmarkStart w:id="52" w:name="_Ref112251299"/>
      <w:r w:rsidRPr="00112641">
        <w:rPr>
          <w:lang w:val="fr-CH"/>
        </w:rPr>
        <w:t xml:space="preserve">Table </w:t>
      </w:r>
      <w:r>
        <w:fldChar w:fldCharType="begin"/>
      </w:r>
      <w:r w:rsidRPr="00112641">
        <w:rPr>
          <w:lang w:val="fr-CH"/>
        </w:rPr>
        <w:instrText xml:space="preserve"> SEQ Table \* ARABIC </w:instrText>
      </w:r>
      <w:r>
        <w:fldChar w:fldCharType="separate"/>
      </w:r>
      <w:r>
        <w:rPr>
          <w:noProof/>
          <w:lang w:val="fr-CH"/>
        </w:rPr>
        <w:t>1</w:t>
      </w:r>
      <w:r>
        <w:fldChar w:fldCharType="end"/>
      </w:r>
      <w:bookmarkEnd w:id="52"/>
      <w:r w:rsidRPr="00112641">
        <w:rPr>
          <w:lang w:val="fr-CH"/>
        </w:rPr>
        <w:t xml:space="preserve"> – Type de technologies pour les </w:t>
      </w:r>
      <w:r>
        <w:rPr>
          <w:lang w:val="fr-CH"/>
        </w:rPr>
        <w:t>mesures d’amélioration</w:t>
      </w:r>
      <w:r w:rsidRPr="00112641">
        <w:rPr>
          <w:lang w:val="fr-CH"/>
        </w:rPr>
        <w:t>.</w:t>
      </w:r>
    </w:p>
    <w:p w14:paraId="06AA44B2" w14:textId="0B33A4E0" w:rsidR="000A26DF" w:rsidRDefault="000A26DF" w:rsidP="000A26DF">
      <w:pPr>
        <w:rPr>
          <w:rStyle w:val="Accentuation"/>
          <w:i w:val="0"/>
          <w:iCs w:val="0"/>
          <w:lang w:val="fr-CH"/>
        </w:rPr>
      </w:pPr>
      <w:r>
        <w:rPr>
          <w:rStyle w:val="Accentuation"/>
          <w:b/>
          <w:bCs/>
          <w:i w:val="0"/>
          <w:iCs w:val="0"/>
          <w:lang w:val="fr-CH"/>
        </w:rPr>
        <w:t>Note </w:t>
      </w:r>
      <w:r>
        <w:rPr>
          <w:rStyle w:val="Accentuation"/>
          <w:i w:val="0"/>
          <w:iCs w:val="0"/>
          <w:lang w:val="fr-CH"/>
        </w:rPr>
        <w:t>: Pour l’ensemble des points, veillez à correctement analyser l’impact énergétique sur l’installation ainsi que son rendement économique. Expliquer votre raisonnement de manière détaillée et argumentée. Pour le premier point</w:t>
      </w:r>
      <w:r w:rsidR="006B75FB">
        <w:rPr>
          <w:rStyle w:val="Accentuation"/>
          <w:i w:val="0"/>
          <w:iCs w:val="0"/>
          <w:lang w:val="fr-CH"/>
        </w:rPr>
        <w:t>.</w:t>
      </w:r>
    </w:p>
    <w:p w14:paraId="227180D3" w14:textId="7DAB6DAF" w:rsidR="006B75FB" w:rsidRDefault="006B75FB" w:rsidP="006B75FB">
      <w:pPr>
        <w:pStyle w:val="Titre2"/>
        <w:rPr>
          <w:rStyle w:val="Accentuation"/>
          <w:i w:val="0"/>
          <w:iCs w:val="0"/>
          <w:lang w:val="fr-CH"/>
        </w:rPr>
      </w:pPr>
      <w:r>
        <w:rPr>
          <w:rStyle w:val="Accentuation"/>
          <w:i w:val="0"/>
          <w:iCs w:val="0"/>
          <w:lang w:val="fr-CH"/>
        </w:rPr>
        <w:t>Simulation de courts-circuits</w:t>
      </w:r>
      <w:r w:rsidR="002D7DCA">
        <w:rPr>
          <w:rStyle w:val="Accentuation"/>
          <w:i w:val="0"/>
          <w:iCs w:val="0"/>
          <w:lang w:val="fr-CH"/>
        </w:rPr>
        <w:t xml:space="preserve"> (Bonus)</w:t>
      </w:r>
    </w:p>
    <w:p w14:paraId="7767DF16" w14:textId="77777777" w:rsidR="006B75FB" w:rsidRDefault="006B75FB" w:rsidP="006B75FB">
      <w:pPr>
        <w:rPr>
          <w:lang w:val="fr-CH"/>
        </w:rPr>
      </w:pPr>
      <w:r>
        <w:rPr>
          <w:lang w:val="fr-CH"/>
        </w:rPr>
        <w:t>En s’inspirant du tutoriel vu en cours :</w:t>
      </w:r>
    </w:p>
    <w:p w14:paraId="66E65749" w14:textId="77777777" w:rsidR="006B75FB" w:rsidRDefault="006B75FB" w:rsidP="006B75FB">
      <w:pPr>
        <w:pStyle w:val="Paragraphedeliste"/>
        <w:numPr>
          <w:ilvl w:val="0"/>
          <w:numId w:val="17"/>
        </w:numPr>
        <w:rPr>
          <w:lang w:val="fr-CH"/>
        </w:rPr>
      </w:pPr>
      <w:r>
        <w:rPr>
          <w:lang w:val="fr-CH"/>
        </w:rPr>
        <w:t>Générer un court-circuit triphasé sur chaque zone du réseau modélisé.</w:t>
      </w:r>
    </w:p>
    <w:p w14:paraId="2DAF74F2" w14:textId="77777777" w:rsidR="006B75FB" w:rsidRDefault="006B75FB" w:rsidP="006B75FB">
      <w:pPr>
        <w:pStyle w:val="Paragraphedeliste"/>
        <w:numPr>
          <w:ilvl w:val="0"/>
          <w:numId w:val="17"/>
        </w:numPr>
        <w:rPr>
          <w:lang w:val="fr-CH"/>
        </w:rPr>
      </w:pPr>
      <w:r>
        <w:rPr>
          <w:lang w:val="fr-CH"/>
        </w:rPr>
        <w:t>Générer un court-circuit phase-terre sur chaque zone du réseau modélisé.</w:t>
      </w:r>
    </w:p>
    <w:p w14:paraId="3F263132" w14:textId="77777777" w:rsidR="006B75FB" w:rsidRDefault="006B75FB" w:rsidP="006B75FB">
      <w:pPr>
        <w:rPr>
          <w:lang w:val="fr-CH"/>
        </w:rPr>
      </w:pPr>
      <w:r>
        <w:rPr>
          <w:lang w:val="fr-CH"/>
        </w:rPr>
        <w:t>Analyser les résultats et déterminer théoriquement les caractéristiques physiques suivantes :</w:t>
      </w:r>
    </w:p>
    <w:p w14:paraId="373A175E" w14:textId="77777777" w:rsidR="006B75FB" w:rsidRDefault="006B75FB" w:rsidP="006B75FB">
      <w:pPr>
        <w:pStyle w:val="Paragraphedeliste"/>
        <w:numPr>
          <w:ilvl w:val="0"/>
          <w:numId w:val="18"/>
        </w:numPr>
        <w:rPr>
          <w:lang w:val="fr-CH"/>
        </w:rPr>
      </w:pPr>
      <w:r>
        <w:rPr>
          <w:lang w:val="fr-CH"/>
        </w:rPr>
        <w:t>Le courant de court-circuit max et min.</w:t>
      </w:r>
    </w:p>
    <w:p w14:paraId="5748E477" w14:textId="31DF448F" w:rsidR="006B75FB" w:rsidRPr="00320849" w:rsidRDefault="006B75FB" w:rsidP="000A26DF">
      <w:pPr>
        <w:pStyle w:val="Paragraphedeliste"/>
        <w:numPr>
          <w:ilvl w:val="0"/>
          <w:numId w:val="18"/>
        </w:numPr>
        <w:rPr>
          <w:rStyle w:val="Accentuation"/>
          <w:i w:val="0"/>
          <w:iCs w:val="0"/>
          <w:lang w:val="fr-CH"/>
        </w:rPr>
      </w:pPr>
      <w:r>
        <w:rPr>
          <w:lang w:val="fr-CH"/>
        </w:rPr>
        <w:t>L’impédance de court-circuit.</w:t>
      </w:r>
    </w:p>
    <w:p w14:paraId="4D1A09B9" w14:textId="77777777" w:rsidR="000A26DF" w:rsidRPr="00E41D39" w:rsidRDefault="000A26DF" w:rsidP="000A26DF">
      <w:pPr>
        <w:pStyle w:val="Titre2"/>
        <w:rPr>
          <w:rStyle w:val="Accentuation"/>
          <w:i w:val="0"/>
          <w:iCs w:val="0"/>
          <w:lang w:val="fr-CH"/>
        </w:rPr>
      </w:pPr>
      <w:r w:rsidRPr="00E41D39">
        <w:rPr>
          <w:rStyle w:val="Accentuation"/>
          <w:i w:val="0"/>
          <w:iCs w:val="0"/>
          <w:lang w:val="fr-CH"/>
        </w:rPr>
        <w:t>Rédiger un rapport de synthèse</w:t>
      </w:r>
    </w:p>
    <w:p w14:paraId="5916BA8C" w14:textId="7AF3ECB9" w:rsidR="000A26DF" w:rsidRDefault="000A26DF" w:rsidP="000A26DF">
      <w:pPr>
        <w:rPr>
          <w:lang w:val="fr-CH"/>
        </w:rPr>
      </w:pPr>
      <w:r>
        <w:rPr>
          <w:lang w:val="fr-CH"/>
        </w:rPr>
        <w:t>Ce rapport vise à présenter et à justifier vos choix pour résoudre le problème posé du laboratoire. Il faudra donc détailler les étapes de votre démarche, les méthodes et la théorie utilisées avec une discussion des résultats obtenus. Ce rapport doit être concis (pas plus de 20 pages, sans compter la page de couverture et les annexes), le but est simplement d’éviter les digressions et/ou redondances.</w:t>
      </w:r>
    </w:p>
    <w:p w14:paraId="00AB5DCF" w14:textId="77777777" w:rsidR="000A26DF" w:rsidRPr="000A26DF" w:rsidRDefault="000A26DF" w:rsidP="000A26DF">
      <w:pPr>
        <w:rPr>
          <w:lang w:val="fr-CH"/>
        </w:rPr>
      </w:pPr>
    </w:p>
    <w:p w14:paraId="0CB8AA34" w14:textId="50A4F3E3" w:rsidR="00A563F1" w:rsidRDefault="00AC39FA" w:rsidP="00AC39FA">
      <w:pPr>
        <w:pStyle w:val="Titre1"/>
        <w:numPr>
          <w:ilvl w:val="0"/>
          <w:numId w:val="0"/>
        </w:numPr>
        <w:rPr>
          <w:lang w:val="fr-CH"/>
        </w:rPr>
      </w:pPr>
      <w:r>
        <w:rPr>
          <w:lang w:val="fr-CH"/>
        </w:rPr>
        <w:t>Références</w:t>
      </w:r>
    </w:p>
    <w:sdt>
      <w:sdtPr>
        <w:rPr>
          <w:lang w:val="fr-CH"/>
        </w:rPr>
        <w:tag w:val="MENDELEY_BIBLIOGRAPHY"/>
        <w:id w:val="-1185368032"/>
        <w:placeholder>
          <w:docPart w:val="DefaultPlaceholder_-1854013440"/>
        </w:placeholder>
      </w:sdtPr>
      <w:sdtEndPr/>
      <w:sdtContent>
        <w:p w14:paraId="064BE5D5" w14:textId="77777777" w:rsidR="000A26DF" w:rsidRPr="000A26DF" w:rsidRDefault="000A26DF">
          <w:pPr>
            <w:autoSpaceDE w:val="0"/>
            <w:autoSpaceDN w:val="0"/>
            <w:ind w:hanging="640"/>
            <w:divId w:val="930819721"/>
            <w:rPr>
              <w:rFonts w:eastAsia="Times New Roman"/>
              <w:sz w:val="24"/>
              <w:szCs w:val="24"/>
              <w:lang w:val="fr-CH"/>
            </w:rPr>
          </w:pPr>
          <w:r w:rsidRPr="000A26DF">
            <w:rPr>
              <w:rFonts w:eastAsia="Times New Roman"/>
              <w:lang w:val="fr-CH"/>
            </w:rPr>
            <w:t>[1]</w:t>
          </w:r>
          <w:r w:rsidRPr="000A26DF">
            <w:rPr>
              <w:rFonts w:eastAsia="Times New Roman"/>
              <w:lang w:val="fr-CH"/>
            </w:rPr>
            <w:tab/>
            <w:t>M. Bozorg et M. Pellerin, « Réseaux électriques et haute tension (Cours RHT) », Yverdon-les-Bains, 2022.</w:t>
          </w:r>
        </w:p>
        <w:p w14:paraId="28BCC3F1" w14:textId="77777777" w:rsidR="000A26DF" w:rsidRPr="000A26DF" w:rsidRDefault="000A26DF">
          <w:pPr>
            <w:autoSpaceDE w:val="0"/>
            <w:autoSpaceDN w:val="0"/>
            <w:ind w:hanging="640"/>
            <w:divId w:val="1350181590"/>
            <w:rPr>
              <w:rFonts w:eastAsia="Times New Roman"/>
              <w:lang w:val="fr-CH"/>
            </w:rPr>
          </w:pPr>
          <w:r w:rsidRPr="000A26DF">
            <w:rPr>
              <w:rFonts w:eastAsia="Times New Roman"/>
              <w:lang w:val="fr-CH"/>
            </w:rPr>
            <w:t>[2]</w:t>
          </w:r>
          <w:r w:rsidRPr="000A26DF">
            <w:rPr>
              <w:rFonts w:eastAsia="Times New Roman"/>
              <w:lang w:val="fr-CH"/>
            </w:rPr>
            <w:tab/>
            <w:t xml:space="preserve">M. Pellerin, « Énergie et réseaux électriques (Cours </w:t>
          </w:r>
          <w:proofErr w:type="spellStart"/>
          <w:r w:rsidRPr="000A26DF">
            <w:rPr>
              <w:rFonts w:eastAsia="Times New Roman"/>
              <w:lang w:val="fr-CH"/>
            </w:rPr>
            <w:t>EnResEl</w:t>
          </w:r>
          <w:proofErr w:type="spellEnd"/>
          <w:r w:rsidRPr="000A26DF">
            <w:rPr>
              <w:rFonts w:eastAsia="Times New Roman"/>
              <w:lang w:val="fr-CH"/>
            </w:rPr>
            <w:t>) », 2022.</w:t>
          </w:r>
        </w:p>
        <w:p w14:paraId="6CB5CACA" w14:textId="77777777" w:rsidR="000A26DF" w:rsidRPr="000A26DF" w:rsidRDefault="000A26DF">
          <w:pPr>
            <w:autoSpaceDE w:val="0"/>
            <w:autoSpaceDN w:val="0"/>
            <w:ind w:hanging="640"/>
            <w:divId w:val="1909614534"/>
            <w:rPr>
              <w:rFonts w:eastAsia="Times New Roman"/>
              <w:lang w:val="fr-CH"/>
            </w:rPr>
          </w:pPr>
          <w:r w:rsidRPr="000A26DF">
            <w:rPr>
              <w:rFonts w:eastAsia="Times New Roman"/>
              <w:lang w:val="fr-CH"/>
            </w:rPr>
            <w:t>[3]</w:t>
          </w:r>
          <w:r w:rsidRPr="000A26DF">
            <w:rPr>
              <w:rFonts w:eastAsia="Times New Roman"/>
              <w:lang w:val="fr-CH"/>
            </w:rPr>
            <w:tab/>
            <w:t>suisseenergie.ch, « Consommation électrique d’un ménage », août 2021.</w:t>
          </w:r>
        </w:p>
        <w:p w14:paraId="1531AA36" w14:textId="77777777" w:rsidR="000A26DF" w:rsidRPr="000A26DF" w:rsidRDefault="000A26DF">
          <w:pPr>
            <w:autoSpaceDE w:val="0"/>
            <w:autoSpaceDN w:val="0"/>
            <w:ind w:hanging="640"/>
            <w:divId w:val="1010907095"/>
            <w:rPr>
              <w:rFonts w:eastAsia="Times New Roman"/>
              <w:lang w:val="fr-CH"/>
            </w:rPr>
          </w:pPr>
          <w:r w:rsidRPr="000A26DF">
            <w:rPr>
              <w:rFonts w:eastAsia="Times New Roman"/>
              <w:lang w:val="fr-CH"/>
            </w:rPr>
            <w:t>[4]</w:t>
          </w:r>
          <w:r w:rsidRPr="000A26DF">
            <w:rPr>
              <w:rFonts w:eastAsia="Times New Roman"/>
              <w:lang w:val="fr-CH"/>
            </w:rPr>
            <w:tab/>
            <w:t xml:space="preserve">M. Pellerin, « Énergie et réseaux électriques (Cours </w:t>
          </w:r>
          <w:proofErr w:type="spellStart"/>
          <w:r w:rsidRPr="000A26DF">
            <w:rPr>
              <w:rFonts w:eastAsia="Times New Roman"/>
              <w:lang w:val="fr-CH"/>
            </w:rPr>
            <w:t>EnResEl</w:t>
          </w:r>
          <w:proofErr w:type="spellEnd"/>
          <w:r w:rsidRPr="000A26DF">
            <w:rPr>
              <w:rFonts w:eastAsia="Times New Roman"/>
              <w:lang w:val="fr-CH"/>
            </w:rPr>
            <w:t>) », 2022.</w:t>
          </w:r>
        </w:p>
        <w:p w14:paraId="632D3E7B" w14:textId="2D5B92CA" w:rsidR="00AC39FA" w:rsidRPr="00AC39FA" w:rsidRDefault="000A26DF" w:rsidP="00AC39FA">
          <w:pPr>
            <w:rPr>
              <w:lang w:val="fr-CH"/>
            </w:rPr>
          </w:pPr>
          <w:r w:rsidRPr="000A26DF">
            <w:rPr>
              <w:rFonts w:eastAsia="Times New Roman"/>
              <w:lang w:val="fr-CH"/>
            </w:rPr>
            <w:t> </w:t>
          </w:r>
        </w:p>
      </w:sdtContent>
    </w:sdt>
    <w:sectPr w:rsidR="00AC39FA" w:rsidRPr="00AC39FA" w:rsidSect="008122A4">
      <w:footerReference w:type="default" r:id="rId15"/>
      <w:pgSz w:w="11906" w:h="16838" w:code="9"/>
      <w:pgMar w:top="1440"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 w:author="Fracheboud Thierry" w:date="2024-08-07T13:32:00Z" w:initials="TF">
    <w:p w14:paraId="49632404" w14:textId="77777777" w:rsidR="008F0EB2" w:rsidRDefault="008F0EB2" w:rsidP="008F0EB2">
      <w:pPr>
        <w:pStyle w:val="Commentaire"/>
        <w:jc w:val="left"/>
      </w:pPr>
      <w:r>
        <w:rPr>
          <w:rStyle w:val="Marquedecommentaire"/>
        </w:rPr>
        <w:annotationRef/>
      </w:r>
      <w:r>
        <w:rPr>
          <w:lang w:val="fr-CH"/>
        </w:rPr>
        <w:t>Ce sont des maisons ?</w:t>
      </w:r>
    </w:p>
  </w:comment>
  <w:comment w:id="51" w:author="Fracheboud Thierry" w:date="2024-08-07T13:35:00Z" w:initials="TF">
    <w:p w14:paraId="56154A94" w14:textId="77777777" w:rsidR="008F0EB2" w:rsidRDefault="008F0EB2" w:rsidP="008F0EB2">
      <w:pPr>
        <w:pStyle w:val="Commentaire"/>
        <w:jc w:val="left"/>
      </w:pPr>
      <w:r>
        <w:rPr>
          <w:rStyle w:val="Marquedecommentaire"/>
        </w:rPr>
        <w:annotationRef/>
      </w:r>
      <w:r>
        <w:rPr>
          <w:lang w:val="fr-CH"/>
        </w:rPr>
        <w:t>Même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632404" w15:done="0"/>
  <w15:commentEx w15:paraId="5615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E6A95B" w16cex:dateUtc="2024-08-07T11:32:00Z"/>
  <w16cex:commentExtensible w16cex:durableId="19C0D2AB" w16cex:dateUtc="2024-08-07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632404" w16cid:durableId="71E6A95B"/>
  <w16cid:commentId w16cid:paraId="56154A94" w16cid:durableId="19C0D2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F65F7" w14:textId="77777777" w:rsidR="00D01333" w:rsidRDefault="00D01333" w:rsidP="009E3619">
      <w:pPr>
        <w:spacing w:before="0" w:after="0"/>
      </w:pPr>
      <w:r>
        <w:separator/>
      </w:r>
    </w:p>
  </w:endnote>
  <w:endnote w:type="continuationSeparator" w:id="0">
    <w:p w14:paraId="536F31F3" w14:textId="77777777" w:rsidR="00D01333" w:rsidRDefault="00D01333" w:rsidP="009E36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B3997" w14:textId="77777777" w:rsidR="00B413B8" w:rsidRDefault="00B413B8">
    <w:pPr>
      <w:pStyle w:val="Pieddepage"/>
      <w:jc w:val="center"/>
    </w:pPr>
  </w:p>
  <w:p w14:paraId="5DAB3998" w14:textId="77777777" w:rsidR="00B413B8" w:rsidRDefault="00B413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682050"/>
      <w:docPartObj>
        <w:docPartGallery w:val="Page Numbers (Bottom of Page)"/>
        <w:docPartUnique/>
      </w:docPartObj>
    </w:sdtPr>
    <w:sdtEndPr>
      <w:rPr>
        <w:noProof/>
      </w:rPr>
    </w:sdtEndPr>
    <w:sdtContent>
      <w:p w14:paraId="5DAB3999" w14:textId="36C92724" w:rsidR="00B413B8" w:rsidRDefault="007A351A" w:rsidP="00CF269C">
        <w:pPr>
          <w:pStyle w:val="Pieddepage"/>
          <w:jc w:val="center"/>
        </w:pPr>
        <w:r w:rsidRPr="007A351A">
          <w:fldChar w:fldCharType="begin"/>
        </w:r>
        <w:r w:rsidRPr="007A351A">
          <w:instrText xml:space="preserve"> PAGE  \* Arabic  \* MERGEFORMAT </w:instrText>
        </w:r>
        <w:r w:rsidRPr="007A351A">
          <w:fldChar w:fldCharType="separate"/>
        </w:r>
        <w:r w:rsidRPr="007A351A">
          <w:t>1</w:t>
        </w:r>
        <w:r w:rsidRPr="007A351A">
          <w:fldChar w:fldCharType="end"/>
        </w:r>
        <w:r w:rsidRPr="007A351A">
          <w:t xml:space="preserve"> </w:t>
        </w:r>
        <w:r>
          <w:t>|</w:t>
        </w:r>
        <w:r w:rsidRPr="007A351A">
          <w:t xml:space="preserve"> </w:t>
        </w:r>
        <w:fldSimple w:instr=" NUMPAGES  \* Arabic  \* MERGEFORMAT ">
          <w:r w:rsidRPr="007A351A">
            <w:t>2</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ECEC3" w14:textId="77777777" w:rsidR="00D01333" w:rsidRDefault="00D01333" w:rsidP="009E3619">
      <w:pPr>
        <w:spacing w:before="0" w:after="0"/>
      </w:pPr>
      <w:r>
        <w:separator/>
      </w:r>
    </w:p>
  </w:footnote>
  <w:footnote w:type="continuationSeparator" w:id="0">
    <w:p w14:paraId="69BFB7BE" w14:textId="77777777" w:rsidR="00D01333" w:rsidRDefault="00D01333" w:rsidP="009E3619">
      <w:pPr>
        <w:spacing w:before="0" w:after="0"/>
      </w:pPr>
      <w:r>
        <w:continuationSeparator/>
      </w:r>
    </w:p>
  </w:footnote>
  <w:footnote w:id="1">
    <w:p w14:paraId="78C65989" w14:textId="77777777" w:rsidR="000A26DF" w:rsidRPr="00CC30E0" w:rsidRDefault="000A26DF" w:rsidP="000A26DF">
      <w:pPr>
        <w:pStyle w:val="Notedebasdepage"/>
        <w:rPr>
          <w:lang w:val="fr-CH"/>
        </w:rPr>
      </w:pPr>
      <w:r>
        <w:rPr>
          <w:rStyle w:val="Appelnotedebasdep"/>
        </w:rPr>
        <w:footnoteRef/>
      </w:r>
      <w:r w:rsidRPr="00CC30E0">
        <w:rPr>
          <w:lang w:val="fr-CH"/>
        </w:rPr>
        <w:t xml:space="preserve"> </w:t>
      </w:r>
      <w:r>
        <w:rPr>
          <w:lang w:val="fr-CH"/>
        </w:rPr>
        <w:t>C’est l’occasion de mettre en pratique ce que vous avez appris durant le tutoriel Python-</w:t>
      </w:r>
      <w:proofErr w:type="spellStart"/>
      <w:r>
        <w:rPr>
          <w:b/>
          <w:bCs/>
          <w:lang w:val="fr-CH"/>
        </w:rPr>
        <w:t>panda</w:t>
      </w:r>
      <w:r>
        <w:rPr>
          <w:lang w:val="fr-CH"/>
        </w:rPr>
        <w:t>power</w:t>
      </w:r>
      <w:proofErr w:type="spellEnd"/>
      <w:r>
        <w:rPr>
          <w:lang w:val="fr-CH"/>
        </w:rPr>
        <w:t xml:space="preserve"> (</w:t>
      </w:r>
      <w:r w:rsidRPr="00E41D39">
        <w:rPr>
          <w:lang w:val="fr-CH"/>
        </w:rPr>
        <w:t>https://github.com/heig-vd-iese/rht</w:t>
      </w:r>
      <w:r>
        <w:rPr>
          <w:lang w:val="fr-CH"/>
        </w:rPr>
        <w:t>)</w:t>
      </w:r>
    </w:p>
  </w:footnote>
  <w:footnote w:id="2">
    <w:p w14:paraId="17CF9472" w14:textId="3C853F61" w:rsidR="000A26DF" w:rsidRPr="000A26DF" w:rsidRDefault="000A26DF">
      <w:pPr>
        <w:pStyle w:val="Notedebasdepage"/>
        <w:rPr>
          <w:lang w:val="fr-CH"/>
        </w:rPr>
      </w:pPr>
      <w:r>
        <w:rPr>
          <w:rStyle w:val="Appelnotedebasdep"/>
        </w:rPr>
        <w:footnoteRef/>
      </w:r>
      <w:hyperlink r:id="rId1" w:history="1">
        <w:r w:rsidRPr="000A26DF">
          <w:rPr>
            <w:rStyle w:val="Lienhypertexte"/>
            <w:lang w:val="fr-CH"/>
          </w:rPr>
          <w:t>Office fédéral de la statistique – Domaine énergétique | Système de chauffage et source d'énergie</w:t>
        </w:r>
      </w:hyperlink>
      <w:r w:rsidRPr="000A26DF">
        <w:rPr>
          <w:lang w:val="fr-CH"/>
        </w:rPr>
        <w:t>.</w:t>
      </w:r>
    </w:p>
  </w:footnote>
  <w:footnote w:id="3">
    <w:p w14:paraId="6C65D9D3" w14:textId="77777777" w:rsidR="000A26DF" w:rsidRPr="00A66F01" w:rsidRDefault="000A26DF" w:rsidP="000A26DF">
      <w:pPr>
        <w:pStyle w:val="Notedebasdepage"/>
        <w:rPr>
          <w:lang w:val="fr-CH"/>
        </w:rPr>
      </w:pPr>
      <w:r>
        <w:rPr>
          <w:rStyle w:val="Appelnotedebasdep"/>
        </w:rPr>
        <w:footnoteRef/>
      </w:r>
      <w:r w:rsidRPr="00A66F01">
        <w:rPr>
          <w:lang w:val="fr-CH"/>
        </w:rPr>
        <w:t xml:space="preserve"> </w:t>
      </w:r>
      <w:r>
        <w:rPr>
          <w:lang w:val="fr-CH"/>
        </w:rPr>
        <w:t>Attention à bien choisir des données « publiques » ou « privée » si c’est votre consommation personnelle par exemple.</w:t>
      </w:r>
    </w:p>
  </w:footnote>
  <w:footnote w:id="4">
    <w:p w14:paraId="1A6253A3" w14:textId="77777777" w:rsidR="000A26DF" w:rsidRPr="00EF3591" w:rsidRDefault="000A26DF" w:rsidP="000A26DF">
      <w:pPr>
        <w:pStyle w:val="Notedebasdepage"/>
        <w:rPr>
          <w:lang w:val="fr-CH"/>
        </w:rPr>
      </w:pPr>
      <w:r>
        <w:rPr>
          <w:rStyle w:val="Appelnotedebasdep"/>
        </w:rPr>
        <w:footnoteRef/>
      </w:r>
      <w:r>
        <w:rPr>
          <w:lang w:val="fr-CH"/>
        </w:rPr>
        <w:t xml:space="preserve"> Par exemple :</w:t>
      </w:r>
      <w:r w:rsidRPr="00EF3591">
        <w:rPr>
          <w:lang w:val="fr-CH"/>
        </w:rPr>
        <w:t xml:space="preserve"> </w:t>
      </w:r>
      <w:hyperlink r:id="rId2" w:history="1">
        <w:r w:rsidRPr="00EF3591">
          <w:rPr>
            <w:rStyle w:val="Lienhypertexte"/>
            <w:lang w:val="fr-CH"/>
          </w:rPr>
          <w:t>https://map.geo.admin.ch</w:t>
        </w:r>
      </w:hyperlink>
      <w:r>
        <w:rPr>
          <w:lang w:val="fr-CH"/>
        </w:rPr>
        <w:t xml:space="preserve"> et</w:t>
      </w:r>
      <w:r w:rsidRPr="00EF3591">
        <w:rPr>
          <w:lang w:val="fr-CH"/>
        </w:rPr>
        <w:t xml:space="preserve"> </w:t>
      </w:r>
      <w:hyperlink r:id="rId3" w:history="1">
        <w:r w:rsidRPr="00EF3591">
          <w:rPr>
            <w:rStyle w:val="Lienhypertexte"/>
            <w:lang w:val="fr-CH"/>
          </w:rPr>
          <w:t>https://www.google.ch/maps</w:t>
        </w:r>
      </w:hyperlink>
      <w:r>
        <w:rPr>
          <w:lang w:val="fr-CH"/>
        </w:rPr>
        <w:t>.</w:t>
      </w:r>
    </w:p>
  </w:footnote>
  <w:footnote w:id="5">
    <w:p w14:paraId="492F61EA" w14:textId="77777777" w:rsidR="000A26DF" w:rsidRPr="00EF3591" w:rsidRDefault="000A26DF" w:rsidP="000A26DF">
      <w:pPr>
        <w:pStyle w:val="Notedebasdepage"/>
        <w:rPr>
          <w:lang w:val="fr-CH"/>
        </w:rPr>
      </w:pPr>
      <w:r>
        <w:rPr>
          <w:rStyle w:val="Appelnotedebasdep"/>
        </w:rPr>
        <w:footnoteRef/>
      </w:r>
      <w:r w:rsidRPr="00EF3591">
        <w:rPr>
          <w:lang w:val="fr-CH"/>
        </w:rPr>
        <w:t xml:space="preserve"> </w:t>
      </w:r>
      <w:hyperlink r:id="rId4" w:history="1">
        <w:r w:rsidRPr="00EF3591">
          <w:rPr>
            <w:rStyle w:val="Lienhypertexte"/>
            <w:lang w:val="fr-CH"/>
          </w:rPr>
          <w:t>https://www.uvek-gis.admin.ch/BFE/sonnendach/?lang=fr</w:t>
        </w:r>
      </w:hyperlink>
      <w:r w:rsidRPr="00EF3591">
        <w:rPr>
          <w:lang w:val="fr-CH"/>
        </w:rPr>
        <w:t xml:space="preserve"> ou</w:t>
      </w:r>
      <w:r>
        <w:rPr>
          <w:lang w:val="fr-CH"/>
        </w:rPr>
        <w:t xml:space="preserve"> </w:t>
      </w:r>
      <w:r w:rsidRPr="00EF3591">
        <w:rPr>
          <w:lang w:val="fr-CH"/>
        </w:rPr>
        <w:t>https://re.jrc.ec.europa.eu/pvg_tools/en/tools.html</w:t>
      </w:r>
      <w:r>
        <w:rPr>
          <w:lang w:val="fr-CH"/>
        </w:rPr>
        <w:t>.</w:t>
      </w:r>
    </w:p>
  </w:footnote>
  <w:footnote w:id="6">
    <w:p w14:paraId="39CC35B6" w14:textId="77777777" w:rsidR="000A26DF" w:rsidRPr="00413FEB" w:rsidRDefault="000A26DF" w:rsidP="000A26DF">
      <w:pPr>
        <w:pStyle w:val="Notedebasdepage"/>
        <w:rPr>
          <w:lang w:val="fr-CH"/>
        </w:rPr>
      </w:pPr>
      <w:r>
        <w:rPr>
          <w:rStyle w:val="Appelnotedebasdep"/>
        </w:rPr>
        <w:footnoteRef/>
      </w:r>
      <w:r w:rsidRPr="00413FEB">
        <w:rPr>
          <w:lang w:val="fr-CH"/>
        </w:rPr>
        <w:t xml:space="preserve"> </w:t>
      </w:r>
      <w:hyperlink r:id="rId5" w:history="1">
        <w:r w:rsidRPr="00164B81">
          <w:rPr>
            <w:rStyle w:val="Lienhypertexte"/>
            <w:lang w:val="fr-CH"/>
          </w:rPr>
          <w:t>https://www.prix-electricite.elcom.admin.ch/?priceComponent=total&amp;view=collapsed</w:t>
        </w:r>
      </w:hyperlink>
      <w:r>
        <w:rPr>
          <w:lang w:val="fr-CH"/>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5075"/>
    </w:tblGrid>
    <w:tr w:rsidR="00B413B8" w:rsidRPr="00C817B0" w14:paraId="5DAB3995" w14:textId="77777777" w:rsidTr="000A589C">
      <w:tc>
        <w:tcPr>
          <w:tcW w:w="2398" w:type="pct"/>
        </w:tcPr>
        <w:p w14:paraId="5DAB3993" w14:textId="7545B70A" w:rsidR="00B413B8" w:rsidRDefault="00B413B8" w:rsidP="00497BE2">
          <w:pPr>
            <w:pStyle w:val="En-tte"/>
            <w:spacing w:before="0" w:after="0"/>
          </w:pPr>
          <w:r>
            <w:rPr>
              <w:noProof/>
            </w:rPr>
            <w:drawing>
              <wp:inline distT="0" distB="0" distL="0" distR="0" wp14:anchorId="5DAB399A" wp14:editId="667581C4">
                <wp:extent cx="1069896" cy="337531"/>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69896" cy="337531"/>
                        </a:xfrm>
                        <a:prstGeom prst="rect">
                          <a:avLst/>
                        </a:prstGeom>
                        <a:noFill/>
                        <a:ln>
                          <a:noFill/>
                        </a:ln>
                      </pic:spPr>
                    </pic:pic>
                  </a:graphicData>
                </a:graphic>
              </wp:inline>
            </w:drawing>
          </w:r>
        </w:p>
      </w:tc>
      <w:tc>
        <w:tcPr>
          <w:tcW w:w="2602" w:type="pct"/>
          <w:vAlign w:val="bottom"/>
        </w:tcPr>
        <w:p w14:paraId="5DAB3994" w14:textId="00B44282" w:rsidR="00B413B8" w:rsidRPr="00140475" w:rsidRDefault="00485F40" w:rsidP="000A589C">
          <w:pPr>
            <w:pStyle w:val="En-tte"/>
            <w:spacing w:before="0" w:after="0"/>
            <w:jc w:val="right"/>
            <w:rPr>
              <w:lang w:val="fr-CH"/>
            </w:rPr>
          </w:pPr>
          <w:r>
            <w:rPr>
              <w:lang w:val="fr-CH"/>
            </w:rPr>
            <w:t>Laboratoire</w:t>
          </w:r>
          <w:r w:rsidR="00702DF0">
            <w:rPr>
              <w:lang w:val="fr-CH"/>
            </w:rPr>
            <w:t>s</w:t>
          </w:r>
          <w:r>
            <w:rPr>
              <w:lang w:val="fr-CH"/>
            </w:rPr>
            <w:t xml:space="preserve"> de</w:t>
          </w:r>
          <w:r w:rsidR="00BB720D">
            <w:rPr>
              <w:lang w:val="fr-CH"/>
            </w:rPr>
            <w:t xml:space="preserve"> </w:t>
          </w:r>
          <w:r w:rsidR="00140475" w:rsidRPr="00140475">
            <w:rPr>
              <w:lang w:val="fr-CH"/>
            </w:rPr>
            <w:t>R</w:t>
          </w:r>
          <w:r w:rsidR="001A61DF">
            <w:rPr>
              <w:lang w:val="fr-CH"/>
            </w:rPr>
            <w:t>HT</w:t>
          </w:r>
          <w:r w:rsidR="00C817B0">
            <w:rPr>
              <w:lang w:val="fr-CH"/>
            </w:rPr>
            <w:t xml:space="preserve"> 2023-2024</w:t>
          </w:r>
          <w:r>
            <w:rPr>
              <w:lang w:val="fr-CH"/>
            </w:rPr>
            <w:t> </w:t>
          </w:r>
          <w:r w:rsidR="00B413B8" w:rsidRPr="00140475">
            <w:rPr>
              <w:lang w:val="fr-CH"/>
            </w:rPr>
            <w:t xml:space="preserve">– </w:t>
          </w:r>
          <w:r w:rsidR="00BB2776">
            <w:rPr>
              <w:lang w:val="fr-CH"/>
            </w:rPr>
            <w:t>v</w:t>
          </w:r>
          <w:r w:rsidR="004D677C">
            <w:rPr>
              <w:lang w:val="fr-CH"/>
            </w:rPr>
            <w:t>2.</w:t>
          </w:r>
          <w:r w:rsidR="00C067C9">
            <w:rPr>
              <w:lang w:val="fr-CH"/>
            </w:rPr>
            <w:t>1</w:t>
          </w:r>
        </w:p>
      </w:tc>
    </w:tr>
  </w:tbl>
  <w:p w14:paraId="5DAB3996" w14:textId="77777777" w:rsidR="00B413B8" w:rsidRPr="00140475" w:rsidRDefault="00B413B8" w:rsidP="00497BE2">
    <w:pPr>
      <w:pStyle w:val="En-tte"/>
      <w:spacing w:before="0" w:after="0"/>
      <w:rPr>
        <w:sz w:val="2"/>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6C2F"/>
    <w:multiLevelType w:val="hybridMultilevel"/>
    <w:tmpl w:val="1FCE7A74"/>
    <w:lvl w:ilvl="0" w:tplc="20000015">
      <w:start w:val="1"/>
      <w:numFmt w:val="upperLetter"/>
      <w:lvlText w:val="%1."/>
      <w:lvlJc w:val="left"/>
      <w:pPr>
        <w:ind w:left="720" w:hanging="360"/>
      </w:pPr>
    </w:lvl>
    <w:lvl w:ilvl="1" w:tplc="20000005">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180"/>
      </w:pPr>
      <w:rPr>
        <w:rFonts w:ascii="Wingdings" w:hAnsi="Wingding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425"/>
    <w:multiLevelType w:val="hybridMultilevel"/>
    <w:tmpl w:val="9BF6C952"/>
    <w:lvl w:ilvl="0" w:tplc="20000015">
      <w:start w:val="1"/>
      <w:numFmt w:val="upperLetter"/>
      <w:lvlText w:val="%1."/>
      <w:lvlJc w:val="left"/>
      <w:pPr>
        <w:ind w:left="720" w:hanging="360"/>
      </w:pPr>
    </w:lvl>
    <w:lvl w:ilvl="1" w:tplc="20000011">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633E2D"/>
    <w:multiLevelType w:val="hybridMultilevel"/>
    <w:tmpl w:val="1A28FA52"/>
    <w:lvl w:ilvl="0" w:tplc="20000015">
      <w:start w:val="1"/>
      <w:numFmt w:val="upperLetter"/>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0274D0"/>
    <w:multiLevelType w:val="hybridMultilevel"/>
    <w:tmpl w:val="1CA0669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BA489F"/>
    <w:multiLevelType w:val="hybridMultilevel"/>
    <w:tmpl w:val="5ABA2C62"/>
    <w:lvl w:ilvl="0" w:tplc="20000015">
      <w:start w:val="1"/>
      <w:numFmt w:val="upperLetter"/>
      <w:lvlText w:val="%1."/>
      <w:lvlJc w:val="left"/>
      <w:pPr>
        <w:ind w:left="720" w:hanging="360"/>
      </w:pPr>
    </w:lvl>
    <w:lvl w:ilvl="1" w:tplc="20000005">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180"/>
      </w:pPr>
      <w:rPr>
        <w:rFonts w:ascii="Wingdings" w:hAnsi="Wingding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FB223D"/>
    <w:multiLevelType w:val="hybridMultilevel"/>
    <w:tmpl w:val="6F069C7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FD031A"/>
    <w:multiLevelType w:val="hybridMultilevel"/>
    <w:tmpl w:val="533C7824"/>
    <w:lvl w:ilvl="0" w:tplc="20000005">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9A589D"/>
    <w:multiLevelType w:val="hybridMultilevel"/>
    <w:tmpl w:val="B148CC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4630887"/>
    <w:multiLevelType w:val="hybridMultilevel"/>
    <w:tmpl w:val="A43295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015AED"/>
    <w:multiLevelType w:val="hybridMultilevel"/>
    <w:tmpl w:val="F1C4AE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F41741F"/>
    <w:multiLevelType w:val="hybridMultilevel"/>
    <w:tmpl w:val="5782963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5E4198"/>
    <w:multiLevelType w:val="hybridMultilevel"/>
    <w:tmpl w:val="2C4EF8D0"/>
    <w:lvl w:ilvl="0" w:tplc="20000015">
      <w:start w:val="1"/>
      <w:numFmt w:val="upperLetter"/>
      <w:lvlText w:val="%1."/>
      <w:lvlJc w:val="left"/>
      <w:pPr>
        <w:ind w:left="720" w:hanging="360"/>
      </w:pPr>
    </w:lvl>
    <w:lvl w:ilvl="1" w:tplc="20000005">
      <w:start w:val="1"/>
      <w:numFmt w:val="bullet"/>
      <w:lvlText w:val=""/>
      <w:lvlJc w:val="left"/>
      <w:pPr>
        <w:ind w:left="1440" w:hanging="360"/>
      </w:pPr>
      <w:rPr>
        <w:rFonts w:ascii="Wingdings" w:hAnsi="Wingdings"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EA96235"/>
    <w:multiLevelType w:val="hybridMultilevel"/>
    <w:tmpl w:val="885484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4EDF162A"/>
    <w:multiLevelType w:val="multilevel"/>
    <w:tmpl w:val="C4E052F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67D93FD2"/>
    <w:multiLevelType w:val="hybridMultilevel"/>
    <w:tmpl w:val="605C0F6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BA281D"/>
    <w:multiLevelType w:val="hybridMultilevel"/>
    <w:tmpl w:val="A418C370"/>
    <w:lvl w:ilvl="0" w:tplc="20000011">
      <w:start w:val="1"/>
      <w:numFmt w:val="decimal"/>
      <w:lvlText w:val="%1)"/>
      <w:lvlJc w:val="left"/>
      <w:pPr>
        <w:ind w:left="1069" w:hanging="360"/>
      </w:pPr>
    </w:lvl>
    <w:lvl w:ilvl="1" w:tplc="20000005">
      <w:start w:val="1"/>
      <w:numFmt w:val="bullet"/>
      <w:lvlText w:val=""/>
      <w:lvlJc w:val="left"/>
      <w:pPr>
        <w:ind w:left="1789" w:hanging="360"/>
      </w:pPr>
      <w:rPr>
        <w:rFonts w:ascii="Wingdings" w:hAnsi="Wingdings" w:hint="default"/>
      </w:rPr>
    </w:lvl>
    <w:lvl w:ilvl="2" w:tplc="20000005">
      <w:start w:val="1"/>
      <w:numFmt w:val="bullet"/>
      <w:lvlText w:val=""/>
      <w:lvlJc w:val="left"/>
      <w:pPr>
        <w:ind w:left="2509" w:hanging="180"/>
      </w:pPr>
      <w:rPr>
        <w:rFonts w:ascii="Wingdings" w:hAnsi="Wingdings" w:hint="default"/>
      </w:r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6F776F2E"/>
    <w:multiLevelType w:val="hybridMultilevel"/>
    <w:tmpl w:val="0D0CD26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A604C2"/>
    <w:multiLevelType w:val="hybridMultilevel"/>
    <w:tmpl w:val="8BDC05A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A926AC"/>
    <w:multiLevelType w:val="hybridMultilevel"/>
    <w:tmpl w:val="84F08B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B136415"/>
    <w:multiLevelType w:val="hybridMultilevel"/>
    <w:tmpl w:val="77522B42"/>
    <w:lvl w:ilvl="0" w:tplc="20000015">
      <w:start w:val="1"/>
      <w:numFmt w:val="upperLetter"/>
      <w:lvlText w:val="%1."/>
      <w:lvlJc w:val="left"/>
      <w:pPr>
        <w:ind w:left="720" w:hanging="360"/>
      </w:pPr>
    </w:lvl>
    <w:lvl w:ilvl="1" w:tplc="20000005">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180"/>
      </w:pPr>
      <w:rPr>
        <w:rFonts w:ascii="Wingdings" w:hAnsi="Wingding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72248312">
    <w:abstractNumId w:val="13"/>
  </w:num>
  <w:num w:numId="2" w16cid:durableId="2024940078">
    <w:abstractNumId w:val="1"/>
  </w:num>
  <w:num w:numId="3" w16cid:durableId="1530416785">
    <w:abstractNumId w:val="15"/>
  </w:num>
  <w:num w:numId="4" w16cid:durableId="659233449">
    <w:abstractNumId w:val="4"/>
  </w:num>
  <w:num w:numId="5" w16cid:durableId="1595743100">
    <w:abstractNumId w:val="19"/>
  </w:num>
  <w:num w:numId="6" w16cid:durableId="53626329">
    <w:abstractNumId w:val="2"/>
  </w:num>
  <w:num w:numId="7" w16cid:durableId="462575069">
    <w:abstractNumId w:val="11"/>
  </w:num>
  <w:num w:numId="8" w16cid:durableId="1749188240">
    <w:abstractNumId w:val="0"/>
  </w:num>
  <w:num w:numId="9" w16cid:durableId="1360203904">
    <w:abstractNumId w:val="12"/>
  </w:num>
  <w:num w:numId="10" w16cid:durableId="1102804698">
    <w:abstractNumId w:val="8"/>
  </w:num>
  <w:num w:numId="11" w16cid:durableId="1229070648">
    <w:abstractNumId w:val="6"/>
  </w:num>
  <w:num w:numId="12" w16cid:durableId="20490635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7466366">
    <w:abstractNumId w:val="14"/>
  </w:num>
  <w:num w:numId="14" w16cid:durableId="1540430694">
    <w:abstractNumId w:val="3"/>
  </w:num>
  <w:num w:numId="15" w16cid:durableId="186675873">
    <w:abstractNumId w:val="5"/>
  </w:num>
  <w:num w:numId="16" w16cid:durableId="148905442">
    <w:abstractNumId w:val="17"/>
  </w:num>
  <w:num w:numId="17" w16cid:durableId="1305237735">
    <w:abstractNumId w:val="9"/>
  </w:num>
  <w:num w:numId="18" w16cid:durableId="1007514974">
    <w:abstractNumId w:val="16"/>
  </w:num>
  <w:num w:numId="19" w16cid:durableId="379398871">
    <w:abstractNumId w:val="10"/>
  </w:num>
  <w:num w:numId="20" w16cid:durableId="2779967">
    <w:abstractNumId w:val="18"/>
  </w:num>
  <w:num w:numId="21" w16cid:durableId="240599488">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cheboud Thierry">
    <w15:presenceInfo w15:providerId="AD" w15:userId="S::thierry.frachebo@hes-so.ch::c150f47e-d8b8-4749-8cb4-7511584679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8"/>
    <w:rsid w:val="000010C1"/>
    <w:rsid w:val="000013E4"/>
    <w:rsid w:val="000030DB"/>
    <w:rsid w:val="000049E5"/>
    <w:rsid w:val="00006349"/>
    <w:rsid w:val="00006783"/>
    <w:rsid w:val="00007E75"/>
    <w:rsid w:val="00015D33"/>
    <w:rsid w:val="00020FE8"/>
    <w:rsid w:val="0002216F"/>
    <w:rsid w:val="00023100"/>
    <w:rsid w:val="00023ACE"/>
    <w:rsid w:val="00025BF4"/>
    <w:rsid w:val="000300D7"/>
    <w:rsid w:val="000302B6"/>
    <w:rsid w:val="00036BA9"/>
    <w:rsid w:val="00044686"/>
    <w:rsid w:val="00050709"/>
    <w:rsid w:val="00051303"/>
    <w:rsid w:val="0005630F"/>
    <w:rsid w:val="00062A21"/>
    <w:rsid w:val="00063449"/>
    <w:rsid w:val="00063937"/>
    <w:rsid w:val="0006754C"/>
    <w:rsid w:val="0007167E"/>
    <w:rsid w:val="00071FBE"/>
    <w:rsid w:val="00080330"/>
    <w:rsid w:val="00086332"/>
    <w:rsid w:val="00086A1B"/>
    <w:rsid w:val="00091A24"/>
    <w:rsid w:val="00097391"/>
    <w:rsid w:val="000A0940"/>
    <w:rsid w:val="000A26DF"/>
    <w:rsid w:val="000A589C"/>
    <w:rsid w:val="000A6A38"/>
    <w:rsid w:val="000B2EFF"/>
    <w:rsid w:val="000B3AFE"/>
    <w:rsid w:val="000B48F1"/>
    <w:rsid w:val="000B5378"/>
    <w:rsid w:val="000C06DE"/>
    <w:rsid w:val="000C154B"/>
    <w:rsid w:val="000C3C45"/>
    <w:rsid w:val="000C470B"/>
    <w:rsid w:val="000C6058"/>
    <w:rsid w:val="000D2D7C"/>
    <w:rsid w:val="000D38F2"/>
    <w:rsid w:val="000E2FC4"/>
    <w:rsid w:val="000E6297"/>
    <w:rsid w:val="000F0FEA"/>
    <w:rsid w:val="000F1474"/>
    <w:rsid w:val="000F602D"/>
    <w:rsid w:val="001012FF"/>
    <w:rsid w:val="001025E7"/>
    <w:rsid w:val="0010739C"/>
    <w:rsid w:val="001078D9"/>
    <w:rsid w:val="001079F6"/>
    <w:rsid w:val="00110181"/>
    <w:rsid w:val="00113195"/>
    <w:rsid w:val="00113E1D"/>
    <w:rsid w:val="0011450D"/>
    <w:rsid w:val="00120E27"/>
    <w:rsid w:val="00121A02"/>
    <w:rsid w:val="00121AC5"/>
    <w:rsid w:val="00125C29"/>
    <w:rsid w:val="0012672A"/>
    <w:rsid w:val="00126EB3"/>
    <w:rsid w:val="001316A0"/>
    <w:rsid w:val="00136EB1"/>
    <w:rsid w:val="00137879"/>
    <w:rsid w:val="00140475"/>
    <w:rsid w:val="0014115C"/>
    <w:rsid w:val="00147992"/>
    <w:rsid w:val="001579F6"/>
    <w:rsid w:val="00161B04"/>
    <w:rsid w:val="001646CC"/>
    <w:rsid w:val="001647F0"/>
    <w:rsid w:val="00165E5F"/>
    <w:rsid w:val="00166130"/>
    <w:rsid w:val="00166A07"/>
    <w:rsid w:val="00167326"/>
    <w:rsid w:val="00170425"/>
    <w:rsid w:val="00174717"/>
    <w:rsid w:val="001767DA"/>
    <w:rsid w:val="00180036"/>
    <w:rsid w:val="001849AF"/>
    <w:rsid w:val="00185743"/>
    <w:rsid w:val="0018725D"/>
    <w:rsid w:val="0019169B"/>
    <w:rsid w:val="0019435F"/>
    <w:rsid w:val="0019581A"/>
    <w:rsid w:val="00195908"/>
    <w:rsid w:val="00197CC6"/>
    <w:rsid w:val="001A32BA"/>
    <w:rsid w:val="001A3EB8"/>
    <w:rsid w:val="001A483B"/>
    <w:rsid w:val="001A61DF"/>
    <w:rsid w:val="001B0EF3"/>
    <w:rsid w:val="001B64DB"/>
    <w:rsid w:val="001C0DA9"/>
    <w:rsid w:val="001C57FE"/>
    <w:rsid w:val="001D0E70"/>
    <w:rsid w:val="001D4346"/>
    <w:rsid w:val="001D4E8B"/>
    <w:rsid w:val="001D64B3"/>
    <w:rsid w:val="001D744F"/>
    <w:rsid w:val="001E162B"/>
    <w:rsid w:val="001E5426"/>
    <w:rsid w:val="001F43A7"/>
    <w:rsid w:val="001F7730"/>
    <w:rsid w:val="00210A1A"/>
    <w:rsid w:val="00221A0C"/>
    <w:rsid w:val="0022211B"/>
    <w:rsid w:val="0022538A"/>
    <w:rsid w:val="002264CE"/>
    <w:rsid w:val="002353A2"/>
    <w:rsid w:val="00241645"/>
    <w:rsid w:val="00243664"/>
    <w:rsid w:val="00246672"/>
    <w:rsid w:val="00251109"/>
    <w:rsid w:val="00252525"/>
    <w:rsid w:val="002567F3"/>
    <w:rsid w:val="00256D31"/>
    <w:rsid w:val="00261AB8"/>
    <w:rsid w:val="00262EE4"/>
    <w:rsid w:val="002638C7"/>
    <w:rsid w:val="002640A3"/>
    <w:rsid w:val="002705D5"/>
    <w:rsid w:val="002710F4"/>
    <w:rsid w:val="002731E5"/>
    <w:rsid w:val="00281A0E"/>
    <w:rsid w:val="00283637"/>
    <w:rsid w:val="00283D3A"/>
    <w:rsid w:val="00285A88"/>
    <w:rsid w:val="002906E4"/>
    <w:rsid w:val="00291511"/>
    <w:rsid w:val="00292054"/>
    <w:rsid w:val="00293969"/>
    <w:rsid w:val="002948C5"/>
    <w:rsid w:val="00295A6B"/>
    <w:rsid w:val="002A07D0"/>
    <w:rsid w:val="002A31C0"/>
    <w:rsid w:val="002A7660"/>
    <w:rsid w:val="002B10B5"/>
    <w:rsid w:val="002B5AEC"/>
    <w:rsid w:val="002B62FC"/>
    <w:rsid w:val="002C0FDC"/>
    <w:rsid w:val="002C2FC1"/>
    <w:rsid w:val="002C67B9"/>
    <w:rsid w:val="002D00BB"/>
    <w:rsid w:val="002D0ACF"/>
    <w:rsid w:val="002D1D3C"/>
    <w:rsid w:val="002D24FB"/>
    <w:rsid w:val="002D2EF7"/>
    <w:rsid w:val="002D3354"/>
    <w:rsid w:val="002D6903"/>
    <w:rsid w:val="002D7DCA"/>
    <w:rsid w:val="002E27BD"/>
    <w:rsid w:val="002E3676"/>
    <w:rsid w:val="002E6814"/>
    <w:rsid w:val="002F0807"/>
    <w:rsid w:val="002F2650"/>
    <w:rsid w:val="002F271A"/>
    <w:rsid w:val="00301B1D"/>
    <w:rsid w:val="00303251"/>
    <w:rsid w:val="00303BEE"/>
    <w:rsid w:val="00304DD9"/>
    <w:rsid w:val="00317A88"/>
    <w:rsid w:val="003207DD"/>
    <w:rsid w:val="00320849"/>
    <w:rsid w:val="00321890"/>
    <w:rsid w:val="00326CD6"/>
    <w:rsid w:val="00327CB9"/>
    <w:rsid w:val="003303A4"/>
    <w:rsid w:val="00333B78"/>
    <w:rsid w:val="00336C8C"/>
    <w:rsid w:val="00342C59"/>
    <w:rsid w:val="00342CEF"/>
    <w:rsid w:val="00345690"/>
    <w:rsid w:val="003502A3"/>
    <w:rsid w:val="0035440F"/>
    <w:rsid w:val="00354612"/>
    <w:rsid w:val="0036156D"/>
    <w:rsid w:val="003636A6"/>
    <w:rsid w:val="00364E33"/>
    <w:rsid w:val="00364F4E"/>
    <w:rsid w:val="00366B1F"/>
    <w:rsid w:val="003711F0"/>
    <w:rsid w:val="003741C8"/>
    <w:rsid w:val="00377CFD"/>
    <w:rsid w:val="00380748"/>
    <w:rsid w:val="00380783"/>
    <w:rsid w:val="00380D44"/>
    <w:rsid w:val="0038369A"/>
    <w:rsid w:val="00384449"/>
    <w:rsid w:val="0038709C"/>
    <w:rsid w:val="00392BF5"/>
    <w:rsid w:val="00392CE9"/>
    <w:rsid w:val="003A01E6"/>
    <w:rsid w:val="003A27AD"/>
    <w:rsid w:val="003A401E"/>
    <w:rsid w:val="003A42A9"/>
    <w:rsid w:val="003A5C9D"/>
    <w:rsid w:val="003B3408"/>
    <w:rsid w:val="003B48CD"/>
    <w:rsid w:val="003B7F60"/>
    <w:rsid w:val="003C05BD"/>
    <w:rsid w:val="003D1709"/>
    <w:rsid w:val="003D17CC"/>
    <w:rsid w:val="003D6FE4"/>
    <w:rsid w:val="003D70F3"/>
    <w:rsid w:val="003E1BEB"/>
    <w:rsid w:val="003E50A8"/>
    <w:rsid w:val="003F3A1A"/>
    <w:rsid w:val="003F4B3B"/>
    <w:rsid w:val="003F778A"/>
    <w:rsid w:val="003F7BB9"/>
    <w:rsid w:val="00400D95"/>
    <w:rsid w:val="0040333F"/>
    <w:rsid w:val="004173A8"/>
    <w:rsid w:val="00417EC6"/>
    <w:rsid w:val="00425000"/>
    <w:rsid w:val="0042582C"/>
    <w:rsid w:val="00426B43"/>
    <w:rsid w:val="00430A06"/>
    <w:rsid w:val="00431840"/>
    <w:rsid w:val="00432740"/>
    <w:rsid w:val="00432960"/>
    <w:rsid w:val="00437029"/>
    <w:rsid w:val="00442428"/>
    <w:rsid w:val="004447EA"/>
    <w:rsid w:val="00451025"/>
    <w:rsid w:val="00453A93"/>
    <w:rsid w:val="004554EC"/>
    <w:rsid w:val="004613E0"/>
    <w:rsid w:val="00462DF4"/>
    <w:rsid w:val="00463530"/>
    <w:rsid w:val="00465344"/>
    <w:rsid w:val="00465CE5"/>
    <w:rsid w:val="00471589"/>
    <w:rsid w:val="004718B4"/>
    <w:rsid w:val="00472E03"/>
    <w:rsid w:val="004731A0"/>
    <w:rsid w:val="004768C3"/>
    <w:rsid w:val="00476D3B"/>
    <w:rsid w:val="00480E0B"/>
    <w:rsid w:val="004813E4"/>
    <w:rsid w:val="0048323A"/>
    <w:rsid w:val="00483A86"/>
    <w:rsid w:val="00483BAF"/>
    <w:rsid w:val="00485F40"/>
    <w:rsid w:val="00490895"/>
    <w:rsid w:val="00491AED"/>
    <w:rsid w:val="00496363"/>
    <w:rsid w:val="00497BE2"/>
    <w:rsid w:val="004A1892"/>
    <w:rsid w:val="004A4E76"/>
    <w:rsid w:val="004A5981"/>
    <w:rsid w:val="004C4C55"/>
    <w:rsid w:val="004C6E5A"/>
    <w:rsid w:val="004D1CDD"/>
    <w:rsid w:val="004D677C"/>
    <w:rsid w:val="004D740D"/>
    <w:rsid w:val="004E125D"/>
    <w:rsid w:val="004E29AF"/>
    <w:rsid w:val="004E38F4"/>
    <w:rsid w:val="004E47D9"/>
    <w:rsid w:val="004E532C"/>
    <w:rsid w:val="004E759B"/>
    <w:rsid w:val="004E7E88"/>
    <w:rsid w:val="00504DCB"/>
    <w:rsid w:val="00505353"/>
    <w:rsid w:val="00505E4D"/>
    <w:rsid w:val="00514C28"/>
    <w:rsid w:val="00517EFE"/>
    <w:rsid w:val="00520228"/>
    <w:rsid w:val="00521A10"/>
    <w:rsid w:val="00521E3B"/>
    <w:rsid w:val="0052248B"/>
    <w:rsid w:val="005225C7"/>
    <w:rsid w:val="00523D88"/>
    <w:rsid w:val="005240D4"/>
    <w:rsid w:val="00525B98"/>
    <w:rsid w:val="005271B0"/>
    <w:rsid w:val="00527D00"/>
    <w:rsid w:val="00532F13"/>
    <w:rsid w:val="005350C5"/>
    <w:rsid w:val="00540E7F"/>
    <w:rsid w:val="0054125A"/>
    <w:rsid w:val="00541BC8"/>
    <w:rsid w:val="005510D4"/>
    <w:rsid w:val="005530B4"/>
    <w:rsid w:val="0055483D"/>
    <w:rsid w:val="00555783"/>
    <w:rsid w:val="005567E5"/>
    <w:rsid w:val="00561330"/>
    <w:rsid w:val="00567DF1"/>
    <w:rsid w:val="00573C83"/>
    <w:rsid w:val="00575A18"/>
    <w:rsid w:val="005763F3"/>
    <w:rsid w:val="005829A9"/>
    <w:rsid w:val="005847E5"/>
    <w:rsid w:val="0058596E"/>
    <w:rsid w:val="005859A2"/>
    <w:rsid w:val="00591CA8"/>
    <w:rsid w:val="00593A6C"/>
    <w:rsid w:val="00593ADF"/>
    <w:rsid w:val="00596BD2"/>
    <w:rsid w:val="00596C60"/>
    <w:rsid w:val="00596C64"/>
    <w:rsid w:val="00597154"/>
    <w:rsid w:val="005A1521"/>
    <w:rsid w:val="005A5F3F"/>
    <w:rsid w:val="005B1259"/>
    <w:rsid w:val="005B52FE"/>
    <w:rsid w:val="005B5BD3"/>
    <w:rsid w:val="005B7F3C"/>
    <w:rsid w:val="005C019B"/>
    <w:rsid w:val="005C0FFC"/>
    <w:rsid w:val="005C30BA"/>
    <w:rsid w:val="005C5220"/>
    <w:rsid w:val="005C630E"/>
    <w:rsid w:val="005D024E"/>
    <w:rsid w:val="005D03C0"/>
    <w:rsid w:val="005D0856"/>
    <w:rsid w:val="005D1EAB"/>
    <w:rsid w:val="005D2DAC"/>
    <w:rsid w:val="005D6205"/>
    <w:rsid w:val="005E597C"/>
    <w:rsid w:val="005E7AB4"/>
    <w:rsid w:val="005E7F7A"/>
    <w:rsid w:val="005F0E23"/>
    <w:rsid w:val="00600F8A"/>
    <w:rsid w:val="00601189"/>
    <w:rsid w:val="00602DA1"/>
    <w:rsid w:val="006046B7"/>
    <w:rsid w:val="0060657F"/>
    <w:rsid w:val="00610CAA"/>
    <w:rsid w:val="00612053"/>
    <w:rsid w:val="006144E1"/>
    <w:rsid w:val="006145A8"/>
    <w:rsid w:val="006153AC"/>
    <w:rsid w:val="00617D32"/>
    <w:rsid w:val="00620E1B"/>
    <w:rsid w:val="006232B0"/>
    <w:rsid w:val="00625332"/>
    <w:rsid w:val="0062579A"/>
    <w:rsid w:val="00630C93"/>
    <w:rsid w:val="00631972"/>
    <w:rsid w:val="00632E93"/>
    <w:rsid w:val="006377A3"/>
    <w:rsid w:val="00643268"/>
    <w:rsid w:val="006437AE"/>
    <w:rsid w:val="00645C11"/>
    <w:rsid w:val="006501AA"/>
    <w:rsid w:val="006511D9"/>
    <w:rsid w:val="00653334"/>
    <w:rsid w:val="00655F26"/>
    <w:rsid w:val="006576EB"/>
    <w:rsid w:val="006626FD"/>
    <w:rsid w:val="00663395"/>
    <w:rsid w:val="00663FF9"/>
    <w:rsid w:val="006655B5"/>
    <w:rsid w:val="006673E9"/>
    <w:rsid w:val="006677A9"/>
    <w:rsid w:val="006713A5"/>
    <w:rsid w:val="006737D2"/>
    <w:rsid w:val="006769BF"/>
    <w:rsid w:val="006802D7"/>
    <w:rsid w:val="006848CE"/>
    <w:rsid w:val="00685612"/>
    <w:rsid w:val="00687940"/>
    <w:rsid w:val="00693B1F"/>
    <w:rsid w:val="006967D5"/>
    <w:rsid w:val="006A1619"/>
    <w:rsid w:val="006A3C42"/>
    <w:rsid w:val="006A5614"/>
    <w:rsid w:val="006A5E0C"/>
    <w:rsid w:val="006B1172"/>
    <w:rsid w:val="006B4A12"/>
    <w:rsid w:val="006B69C2"/>
    <w:rsid w:val="006B6E4D"/>
    <w:rsid w:val="006B7110"/>
    <w:rsid w:val="006B75FB"/>
    <w:rsid w:val="006C00DC"/>
    <w:rsid w:val="006C0459"/>
    <w:rsid w:val="006C3694"/>
    <w:rsid w:val="006C3ACF"/>
    <w:rsid w:val="006C3C60"/>
    <w:rsid w:val="006D55C3"/>
    <w:rsid w:val="006D5D29"/>
    <w:rsid w:val="006D7139"/>
    <w:rsid w:val="006E2151"/>
    <w:rsid w:val="006E38B8"/>
    <w:rsid w:val="006E4A33"/>
    <w:rsid w:val="006F242D"/>
    <w:rsid w:val="006F485D"/>
    <w:rsid w:val="006F4DAD"/>
    <w:rsid w:val="0070006A"/>
    <w:rsid w:val="00702DF0"/>
    <w:rsid w:val="0070345F"/>
    <w:rsid w:val="00706562"/>
    <w:rsid w:val="00712C30"/>
    <w:rsid w:val="00712E58"/>
    <w:rsid w:val="00713071"/>
    <w:rsid w:val="007130CF"/>
    <w:rsid w:val="00713A37"/>
    <w:rsid w:val="007165C4"/>
    <w:rsid w:val="0071661D"/>
    <w:rsid w:val="00717280"/>
    <w:rsid w:val="0071757C"/>
    <w:rsid w:val="00720B67"/>
    <w:rsid w:val="007279C8"/>
    <w:rsid w:val="00731BE7"/>
    <w:rsid w:val="00731CFB"/>
    <w:rsid w:val="007371B4"/>
    <w:rsid w:val="00740B97"/>
    <w:rsid w:val="00742C2B"/>
    <w:rsid w:val="00744F82"/>
    <w:rsid w:val="00746CF7"/>
    <w:rsid w:val="00747825"/>
    <w:rsid w:val="00753BE3"/>
    <w:rsid w:val="00753BE4"/>
    <w:rsid w:val="007610C5"/>
    <w:rsid w:val="0076283E"/>
    <w:rsid w:val="0076331B"/>
    <w:rsid w:val="007656D5"/>
    <w:rsid w:val="00767298"/>
    <w:rsid w:val="00770004"/>
    <w:rsid w:val="00770259"/>
    <w:rsid w:val="00770AA9"/>
    <w:rsid w:val="0077384D"/>
    <w:rsid w:val="0078137F"/>
    <w:rsid w:val="0078167D"/>
    <w:rsid w:val="00781BD5"/>
    <w:rsid w:val="0078406F"/>
    <w:rsid w:val="00784612"/>
    <w:rsid w:val="0078552B"/>
    <w:rsid w:val="00785E32"/>
    <w:rsid w:val="00790CFF"/>
    <w:rsid w:val="00792B71"/>
    <w:rsid w:val="00793759"/>
    <w:rsid w:val="0079418A"/>
    <w:rsid w:val="007970FE"/>
    <w:rsid w:val="007A09BA"/>
    <w:rsid w:val="007A221F"/>
    <w:rsid w:val="007A2336"/>
    <w:rsid w:val="007A351A"/>
    <w:rsid w:val="007A40BB"/>
    <w:rsid w:val="007A7D0D"/>
    <w:rsid w:val="007B030D"/>
    <w:rsid w:val="007B3828"/>
    <w:rsid w:val="007B3983"/>
    <w:rsid w:val="007B3B72"/>
    <w:rsid w:val="007B42B5"/>
    <w:rsid w:val="007B4DE8"/>
    <w:rsid w:val="007C3862"/>
    <w:rsid w:val="007C5038"/>
    <w:rsid w:val="007C78B1"/>
    <w:rsid w:val="007D1871"/>
    <w:rsid w:val="007D6D35"/>
    <w:rsid w:val="007E2632"/>
    <w:rsid w:val="007E7E62"/>
    <w:rsid w:val="007F3C8D"/>
    <w:rsid w:val="007F60AF"/>
    <w:rsid w:val="00801EFA"/>
    <w:rsid w:val="0081106E"/>
    <w:rsid w:val="008122A4"/>
    <w:rsid w:val="00812C1A"/>
    <w:rsid w:val="008146DC"/>
    <w:rsid w:val="008155DE"/>
    <w:rsid w:val="00821972"/>
    <w:rsid w:val="0082350E"/>
    <w:rsid w:val="008236C9"/>
    <w:rsid w:val="008250D7"/>
    <w:rsid w:val="00825F80"/>
    <w:rsid w:val="0082654C"/>
    <w:rsid w:val="00831DE0"/>
    <w:rsid w:val="00835282"/>
    <w:rsid w:val="008367BC"/>
    <w:rsid w:val="00837358"/>
    <w:rsid w:val="00837EF7"/>
    <w:rsid w:val="0084127A"/>
    <w:rsid w:val="00841ABC"/>
    <w:rsid w:val="008437BB"/>
    <w:rsid w:val="00845956"/>
    <w:rsid w:val="008512F9"/>
    <w:rsid w:val="00853635"/>
    <w:rsid w:val="00853D3A"/>
    <w:rsid w:val="00853E0C"/>
    <w:rsid w:val="0085448D"/>
    <w:rsid w:val="00854ABF"/>
    <w:rsid w:val="008556D5"/>
    <w:rsid w:val="00855724"/>
    <w:rsid w:val="008574AD"/>
    <w:rsid w:val="008614A1"/>
    <w:rsid w:val="008620A0"/>
    <w:rsid w:val="00866104"/>
    <w:rsid w:val="00866D74"/>
    <w:rsid w:val="008705FA"/>
    <w:rsid w:val="00874D5C"/>
    <w:rsid w:val="00883513"/>
    <w:rsid w:val="0088631C"/>
    <w:rsid w:val="008904C0"/>
    <w:rsid w:val="00892CC3"/>
    <w:rsid w:val="008A270C"/>
    <w:rsid w:val="008A38C3"/>
    <w:rsid w:val="008A7A6B"/>
    <w:rsid w:val="008B0A1A"/>
    <w:rsid w:val="008B3C23"/>
    <w:rsid w:val="008B4BEB"/>
    <w:rsid w:val="008C1519"/>
    <w:rsid w:val="008C1970"/>
    <w:rsid w:val="008C27EC"/>
    <w:rsid w:val="008C5A70"/>
    <w:rsid w:val="008C6D67"/>
    <w:rsid w:val="008D053B"/>
    <w:rsid w:val="008D1B1B"/>
    <w:rsid w:val="008D37B9"/>
    <w:rsid w:val="008E6ADB"/>
    <w:rsid w:val="008E722F"/>
    <w:rsid w:val="008F0EB2"/>
    <w:rsid w:val="008F1E31"/>
    <w:rsid w:val="008F34ED"/>
    <w:rsid w:val="008F566B"/>
    <w:rsid w:val="008F7794"/>
    <w:rsid w:val="00901EF7"/>
    <w:rsid w:val="0090699A"/>
    <w:rsid w:val="00926E60"/>
    <w:rsid w:val="00936767"/>
    <w:rsid w:val="009378B0"/>
    <w:rsid w:val="009414B5"/>
    <w:rsid w:val="009444AA"/>
    <w:rsid w:val="00946034"/>
    <w:rsid w:val="00947D9C"/>
    <w:rsid w:val="00950C4D"/>
    <w:rsid w:val="00952C37"/>
    <w:rsid w:val="0095534F"/>
    <w:rsid w:val="00956555"/>
    <w:rsid w:val="00956951"/>
    <w:rsid w:val="00960FEC"/>
    <w:rsid w:val="0096127F"/>
    <w:rsid w:val="0096419A"/>
    <w:rsid w:val="0096609E"/>
    <w:rsid w:val="00966C29"/>
    <w:rsid w:val="00966FB1"/>
    <w:rsid w:val="0097385D"/>
    <w:rsid w:val="0097453D"/>
    <w:rsid w:val="009756F1"/>
    <w:rsid w:val="009757D4"/>
    <w:rsid w:val="00975DE8"/>
    <w:rsid w:val="00977847"/>
    <w:rsid w:val="00982D8A"/>
    <w:rsid w:val="00985E38"/>
    <w:rsid w:val="0099163C"/>
    <w:rsid w:val="009A6CDB"/>
    <w:rsid w:val="009B26B4"/>
    <w:rsid w:val="009C2A48"/>
    <w:rsid w:val="009C2C62"/>
    <w:rsid w:val="009C61DF"/>
    <w:rsid w:val="009C68E3"/>
    <w:rsid w:val="009C76F3"/>
    <w:rsid w:val="009D0BB8"/>
    <w:rsid w:val="009D278D"/>
    <w:rsid w:val="009D2EA3"/>
    <w:rsid w:val="009D4138"/>
    <w:rsid w:val="009D7C76"/>
    <w:rsid w:val="009E3619"/>
    <w:rsid w:val="009E678B"/>
    <w:rsid w:val="009F186B"/>
    <w:rsid w:val="009F1C33"/>
    <w:rsid w:val="009F3019"/>
    <w:rsid w:val="009F36EA"/>
    <w:rsid w:val="009F5B40"/>
    <w:rsid w:val="009F7A54"/>
    <w:rsid w:val="00A01159"/>
    <w:rsid w:val="00A01498"/>
    <w:rsid w:val="00A029B3"/>
    <w:rsid w:val="00A03630"/>
    <w:rsid w:val="00A12114"/>
    <w:rsid w:val="00A13C92"/>
    <w:rsid w:val="00A14B9F"/>
    <w:rsid w:val="00A23822"/>
    <w:rsid w:val="00A274BE"/>
    <w:rsid w:val="00A304D5"/>
    <w:rsid w:val="00A33241"/>
    <w:rsid w:val="00A35CFC"/>
    <w:rsid w:val="00A43A35"/>
    <w:rsid w:val="00A43D23"/>
    <w:rsid w:val="00A465B1"/>
    <w:rsid w:val="00A5084B"/>
    <w:rsid w:val="00A50BAB"/>
    <w:rsid w:val="00A519E8"/>
    <w:rsid w:val="00A563F1"/>
    <w:rsid w:val="00A5675E"/>
    <w:rsid w:val="00A60420"/>
    <w:rsid w:val="00A606F5"/>
    <w:rsid w:val="00A6118D"/>
    <w:rsid w:val="00A64A5D"/>
    <w:rsid w:val="00A700C7"/>
    <w:rsid w:val="00A717BE"/>
    <w:rsid w:val="00A745CC"/>
    <w:rsid w:val="00A823AD"/>
    <w:rsid w:val="00A86BF7"/>
    <w:rsid w:val="00A940BB"/>
    <w:rsid w:val="00AA2A9F"/>
    <w:rsid w:val="00AA2AA6"/>
    <w:rsid w:val="00AB0F55"/>
    <w:rsid w:val="00AB31CA"/>
    <w:rsid w:val="00AB353E"/>
    <w:rsid w:val="00AB5985"/>
    <w:rsid w:val="00AB6B36"/>
    <w:rsid w:val="00AB7817"/>
    <w:rsid w:val="00AC33CE"/>
    <w:rsid w:val="00AC39FA"/>
    <w:rsid w:val="00AC4508"/>
    <w:rsid w:val="00AC4590"/>
    <w:rsid w:val="00AC6600"/>
    <w:rsid w:val="00AD1C06"/>
    <w:rsid w:val="00AD212F"/>
    <w:rsid w:val="00AD5F4B"/>
    <w:rsid w:val="00AE0F6F"/>
    <w:rsid w:val="00AF001F"/>
    <w:rsid w:val="00AF0CAD"/>
    <w:rsid w:val="00AF3A2B"/>
    <w:rsid w:val="00B01086"/>
    <w:rsid w:val="00B01116"/>
    <w:rsid w:val="00B0188D"/>
    <w:rsid w:val="00B16124"/>
    <w:rsid w:val="00B17319"/>
    <w:rsid w:val="00B1763E"/>
    <w:rsid w:val="00B17A0D"/>
    <w:rsid w:val="00B21E73"/>
    <w:rsid w:val="00B23A58"/>
    <w:rsid w:val="00B23F6E"/>
    <w:rsid w:val="00B24AA4"/>
    <w:rsid w:val="00B24FE9"/>
    <w:rsid w:val="00B2514C"/>
    <w:rsid w:val="00B37000"/>
    <w:rsid w:val="00B413B8"/>
    <w:rsid w:val="00B44F00"/>
    <w:rsid w:val="00B468FD"/>
    <w:rsid w:val="00B505BF"/>
    <w:rsid w:val="00B50CA0"/>
    <w:rsid w:val="00B53795"/>
    <w:rsid w:val="00B53CBA"/>
    <w:rsid w:val="00B56D05"/>
    <w:rsid w:val="00B57C3D"/>
    <w:rsid w:val="00B57C51"/>
    <w:rsid w:val="00B6290E"/>
    <w:rsid w:val="00B62BB1"/>
    <w:rsid w:val="00B64E6C"/>
    <w:rsid w:val="00B70341"/>
    <w:rsid w:val="00B70D79"/>
    <w:rsid w:val="00B721F9"/>
    <w:rsid w:val="00B83854"/>
    <w:rsid w:val="00B84F7C"/>
    <w:rsid w:val="00B859FD"/>
    <w:rsid w:val="00B86643"/>
    <w:rsid w:val="00B91107"/>
    <w:rsid w:val="00B92737"/>
    <w:rsid w:val="00B96179"/>
    <w:rsid w:val="00B9714A"/>
    <w:rsid w:val="00BA0A0A"/>
    <w:rsid w:val="00BB2776"/>
    <w:rsid w:val="00BB2799"/>
    <w:rsid w:val="00BB2E83"/>
    <w:rsid w:val="00BB720D"/>
    <w:rsid w:val="00BC1B8F"/>
    <w:rsid w:val="00BC2CCD"/>
    <w:rsid w:val="00BD447D"/>
    <w:rsid w:val="00BD4B91"/>
    <w:rsid w:val="00BE05FA"/>
    <w:rsid w:val="00BE0BD5"/>
    <w:rsid w:val="00BE27ED"/>
    <w:rsid w:val="00BE4423"/>
    <w:rsid w:val="00BE6BF1"/>
    <w:rsid w:val="00BE7E1B"/>
    <w:rsid w:val="00BF0A39"/>
    <w:rsid w:val="00BF24C9"/>
    <w:rsid w:val="00BF431D"/>
    <w:rsid w:val="00BF4A43"/>
    <w:rsid w:val="00BF4F44"/>
    <w:rsid w:val="00BF5B5F"/>
    <w:rsid w:val="00C03694"/>
    <w:rsid w:val="00C067C9"/>
    <w:rsid w:val="00C07609"/>
    <w:rsid w:val="00C1523A"/>
    <w:rsid w:val="00C174AE"/>
    <w:rsid w:val="00C22E34"/>
    <w:rsid w:val="00C23A53"/>
    <w:rsid w:val="00C2421A"/>
    <w:rsid w:val="00C24ED6"/>
    <w:rsid w:val="00C32E68"/>
    <w:rsid w:val="00C32FD6"/>
    <w:rsid w:val="00C3321A"/>
    <w:rsid w:val="00C3393B"/>
    <w:rsid w:val="00C33AC1"/>
    <w:rsid w:val="00C3647F"/>
    <w:rsid w:val="00C378EA"/>
    <w:rsid w:val="00C41617"/>
    <w:rsid w:val="00C44796"/>
    <w:rsid w:val="00C453C9"/>
    <w:rsid w:val="00C464AF"/>
    <w:rsid w:val="00C465B7"/>
    <w:rsid w:val="00C47044"/>
    <w:rsid w:val="00C47A59"/>
    <w:rsid w:val="00C50565"/>
    <w:rsid w:val="00C50D52"/>
    <w:rsid w:val="00C53C27"/>
    <w:rsid w:val="00C561CF"/>
    <w:rsid w:val="00C60E26"/>
    <w:rsid w:val="00C612D8"/>
    <w:rsid w:val="00C66EAD"/>
    <w:rsid w:val="00C70165"/>
    <w:rsid w:val="00C70DFB"/>
    <w:rsid w:val="00C70F1D"/>
    <w:rsid w:val="00C7359C"/>
    <w:rsid w:val="00C765BD"/>
    <w:rsid w:val="00C8031D"/>
    <w:rsid w:val="00C80575"/>
    <w:rsid w:val="00C817B0"/>
    <w:rsid w:val="00C86BA7"/>
    <w:rsid w:val="00C86D74"/>
    <w:rsid w:val="00CA0B57"/>
    <w:rsid w:val="00CA0F8F"/>
    <w:rsid w:val="00CA18DF"/>
    <w:rsid w:val="00CA1F9D"/>
    <w:rsid w:val="00CA2FA7"/>
    <w:rsid w:val="00CB1CFE"/>
    <w:rsid w:val="00CB2483"/>
    <w:rsid w:val="00CB45A8"/>
    <w:rsid w:val="00CC0A0E"/>
    <w:rsid w:val="00CC1771"/>
    <w:rsid w:val="00CC38BD"/>
    <w:rsid w:val="00CC51F1"/>
    <w:rsid w:val="00CC674E"/>
    <w:rsid w:val="00CC6A1E"/>
    <w:rsid w:val="00CD2293"/>
    <w:rsid w:val="00CD4DD9"/>
    <w:rsid w:val="00CD676D"/>
    <w:rsid w:val="00CD7C29"/>
    <w:rsid w:val="00CD7FA3"/>
    <w:rsid w:val="00CE0694"/>
    <w:rsid w:val="00CE4476"/>
    <w:rsid w:val="00CF15CC"/>
    <w:rsid w:val="00CF269C"/>
    <w:rsid w:val="00CF5F91"/>
    <w:rsid w:val="00CF7EB9"/>
    <w:rsid w:val="00D008D3"/>
    <w:rsid w:val="00D00F76"/>
    <w:rsid w:val="00D01333"/>
    <w:rsid w:val="00D01605"/>
    <w:rsid w:val="00D0308E"/>
    <w:rsid w:val="00D0388C"/>
    <w:rsid w:val="00D03985"/>
    <w:rsid w:val="00D0591C"/>
    <w:rsid w:val="00D0649B"/>
    <w:rsid w:val="00D07D3C"/>
    <w:rsid w:val="00D102D5"/>
    <w:rsid w:val="00D23013"/>
    <w:rsid w:val="00D234EB"/>
    <w:rsid w:val="00D24D4D"/>
    <w:rsid w:val="00D31489"/>
    <w:rsid w:val="00D337B9"/>
    <w:rsid w:val="00D37B59"/>
    <w:rsid w:val="00D401E6"/>
    <w:rsid w:val="00D42FD8"/>
    <w:rsid w:val="00D43243"/>
    <w:rsid w:val="00D43852"/>
    <w:rsid w:val="00D452F7"/>
    <w:rsid w:val="00D505BA"/>
    <w:rsid w:val="00D52889"/>
    <w:rsid w:val="00D53280"/>
    <w:rsid w:val="00D53D38"/>
    <w:rsid w:val="00D55A1F"/>
    <w:rsid w:val="00D576FB"/>
    <w:rsid w:val="00D61531"/>
    <w:rsid w:val="00D62502"/>
    <w:rsid w:val="00D67219"/>
    <w:rsid w:val="00D67EA6"/>
    <w:rsid w:val="00D709F4"/>
    <w:rsid w:val="00D735A7"/>
    <w:rsid w:val="00D735B9"/>
    <w:rsid w:val="00D75605"/>
    <w:rsid w:val="00D76EA5"/>
    <w:rsid w:val="00D80DF9"/>
    <w:rsid w:val="00D81F12"/>
    <w:rsid w:val="00D86981"/>
    <w:rsid w:val="00D86C9F"/>
    <w:rsid w:val="00D90DA6"/>
    <w:rsid w:val="00D9313D"/>
    <w:rsid w:val="00D93FDE"/>
    <w:rsid w:val="00DA3AC9"/>
    <w:rsid w:val="00DA3E18"/>
    <w:rsid w:val="00DA615C"/>
    <w:rsid w:val="00DB69EB"/>
    <w:rsid w:val="00DC27C5"/>
    <w:rsid w:val="00DC27DE"/>
    <w:rsid w:val="00DC3A41"/>
    <w:rsid w:val="00DC4C3B"/>
    <w:rsid w:val="00DC56A3"/>
    <w:rsid w:val="00DC6F8B"/>
    <w:rsid w:val="00DC707A"/>
    <w:rsid w:val="00DD08EE"/>
    <w:rsid w:val="00DD0A36"/>
    <w:rsid w:val="00DD38CE"/>
    <w:rsid w:val="00DD40A5"/>
    <w:rsid w:val="00DD4D58"/>
    <w:rsid w:val="00DD5D2C"/>
    <w:rsid w:val="00DD65FB"/>
    <w:rsid w:val="00DD72D4"/>
    <w:rsid w:val="00DE0CB8"/>
    <w:rsid w:val="00DE34D2"/>
    <w:rsid w:val="00DE3942"/>
    <w:rsid w:val="00DE7D83"/>
    <w:rsid w:val="00DF09EC"/>
    <w:rsid w:val="00DF1725"/>
    <w:rsid w:val="00DF494D"/>
    <w:rsid w:val="00DF75EE"/>
    <w:rsid w:val="00E01630"/>
    <w:rsid w:val="00E03415"/>
    <w:rsid w:val="00E0472A"/>
    <w:rsid w:val="00E1066F"/>
    <w:rsid w:val="00E107DE"/>
    <w:rsid w:val="00E12F62"/>
    <w:rsid w:val="00E141A0"/>
    <w:rsid w:val="00E14B36"/>
    <w:rsid w:val="00E2159D"/>
    <w:rsid w:val="00E22B74"/>
    <w:rsid w:val="00E24966"/>
    <w:rsid w:val="00E30FC6"/>
    <w:rsid w:val="00E32422"/>
    <w:rsid w:val="00E32CEC"/>
    <w:rsid w:val="00E32E5C"/>
    <w:rsid w:val="00E41350"/>
    <w:rsid w:val="00E45444"/>
    <w:rsid w:val="00E47A2C"/>
    <w:rsid w:val="00E50F05"/>
    <w:rsid w:val="00E5290A"/>
    <w:rsid w:val="00E5400E"/>
    <w:rsid w:val="00E570A5"/>
    <w:rsid w:val="00E614CB"/>
    <w:rsid w:val="00E62BD9"/>
    <w:rsid w:val="00E64250"/>
    <w:rsid w:val="00E66150"/>
    <w:rsid w:val="00E73E14"/>
    <w:rsid w:val="00E74897"/>
    <w:rsid w:val="00E7562A"/>
    <w:rsid w:val="00E75B76"/>
    <w:rsid w:val="00E773E5"/>
    <w:rsid w:val="00E840B3"/>
    <w:rsid w:val="00E9368E"/>
    <w:rsid w:val="00E93C01"/>
    <w:rsid w:val="00E9491F"/>
    <w:rsid w:val="00E97806"/>
    <w:rsid w:val="00EA21A7"/>
    <w:rsid w:val="00EA61D8"/>
    <w:rsid w:val="00EA7A3E"/>
    <w:rsid w:val="00EB2859"/>
    <w:rsid w:val="00EB65A4"/>
    <w:rsid w:val="00EC1BD6"/>
    <w:rsid w:val="00EC48EC"/>
    <w:rsid w:val="00EC5447"/>
    <w:rsid w:val="00EC6BD8"/>
    <w:rsid w:val="00EC700C"/>
    <w:rsid w:val="00EC7B1E"/>
    <w:rsid w:val="00EC7B55"/>
    <w:rsid w:val="00ED4EBC"/>
    <w:rsid w:val="00ED635E"/>
    <w:rsid w:val="00ED7377"/>
    <w:rsid w:val="00ED7793"/>
    <w:rsid w:val="00EE32F2"/>
    <w:rsid w:val="00EF1EDF"/>
    <w:rsid w:val="00EF2338"/>
    <w:rsid w:val="00EF568F"/>
    <w:rsid w:val="00EF5DE5"/>
    <w:rsid w:val="00F0042E"/>
    <w:rsid w:val="00F0184E"/>
    <w:rsid w:val="00F061A8"/>
    <w:rsid w:val="00F13A3B"/>
    <w:rsid w:val="00F16616"/>
    <w:rsid w:val="00F22787"/>
    <w:rsid w:val="00F22E15"/>
    <w:rsid w:val="00F27334"/>
    <w:rsid w:val="00F300E0"/>
    <w:rsid w:val="00F30D40"/>
    <w:rsid w:val="00F3637D"/>
    <w:rsid w:val="00F37A99"/>
    <w:rsid w:val="00F4112F"/>
    <w:rsid w:val="00F43159"/>
    <w:rsid w:val="00F435A9"/>
    <w:rsid w:val="00F44AF4"/>
    <w:rsid w:val="00F468FB"/>
    <w:rsid w:val="00F5051A"/>
    <w:rsid w:val="00F52662"/>
    <w:rsid w:val="00F56CB5"/>
    <w:rsid w:val="00F6183E"/>
    <w:rsid w:val="00F62E3E"/>
    <w:rsid w:val="00F64D4F"/>
    <w:rsid w:val="00F6745B"/>
    <w:rsid w:val="00F67529"/>
    <w:rsid w:val="00F678C6"/>
    <w:rsid w:val="00F73B1B"/>
    <w:rsid w:val="00F74C88"/>
    <w:rsid w:val="00F7730D"/>
    <w:rsid w:val="00F7777D"/>
    <w:rsid w:val="00F824FE"/>
    <w:rsid w:val="00F85AB5"/>
    <w:rsid w:val="00F94E76"/>
    <w:rsid w:val="00F9557B"/>
    <w:rsid w:val="00FA428C"/>
    <w:rsid w:val="00FA4EB7"/>
    <w:rsid w:val="00FA5B12"/>
    <w:rsid w:val="00FA60DA"/>
    <w:rsid w:val="00FA67B4"/>
    <w:rsid w:val="00FB1011"/>
    <w:rsid w:val="00FB17D6"/>
    <w:rsid w:val="00FB279F"/>
    <w:rsid w:val="00FB600E"/>
    <w:rsid w:val="00FC1CE0"/>
    <w:rsid w:val="00FC368F"/>
    <w:rsid w:val="00FC54A6"/>
    <w:rsid w:val="00FC5C47"/>
    <w:rsid w:val="00FC5E30"/>
    <w:rsid w:val="00FD0579"/>
    <w:rsid w:val="00FD08E7"/>
    <w:rsid w:val="00FD5C7A"/>
    <w:rsid w:val="00FD6602"/>
    <w:rsid w:val="00FE3DFA"/>
    <w:rsid w:val="00FE49DE"/>
    <w:rsid w:val="00FE677E"/>
    <w:rsid w:val="00FF17CF"/>
    <w:rsid w:val="00FF4FE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B392E"/>
  <w15:docId w15:val="{11CACE53-0060-499E-BE86-D133BD76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87"/>
    <w:pPr>
      <w:spacing w:before="120" w:after="120" w:line="240" w:lineRule="auto"/>
      <w:jc w:val="both"/>
    </w:pPr>
    <w:rPr>
      <w:lang w:val="en-US"/>
    </w:rPr>
  </w:style>
  <w:style w:type="paragraph" w:styleId="Titre1">
    <w:name w:val="heading 1"/>
    <w:basedOn w:val="Normal"/>
    <w:next w:val="Normal"/>
    <w:link w:val="Titre1Car"/>
    <w:uiPriority w:val="9"/>
    <w:qFormat/>
    <w:rsid w:val="00DC707A"/>
    <w:pPr>
      <w:keepNext/>
      <w:keepLines/>
      <w:numPr>
        <w:numId w:val="1"/>
      </w:numPr>
      <w:spacing w:before="0" w:after="0"/>
      <w:ind w:left="431" w:hanging="431"/>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DC707A"/>
    <w:pPr>
      <w:keepNext/>
      <w:keepLines/>
      <w:numPr>
        <w:ilvl w:val="1"/>
        <w:numId w:val="1"/>
      </w:numPr>
      <w:spacing w:before="240"/>
      <w:ind w:left="578" w:hanging="578"/>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9C2A48"/>
    <w:pPr>
      <w:keepNext/>
      <w:keepLines/>
      <w:numPr>
        <w:ilvl w:val="2"/>
        <w:numId w:val="1"/>
      </w:numPr>
      <w:spacing w:before="4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3E1BE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E1BE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E1BE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3E1BE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E1B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E1B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707A"/>
    <w:rPr>
      <w:rFonts w:asciiTheme="majorHAnsi" w:eastAsiaTheme="majorEastAsia" w:hAnsiTheme="majorHAnsi" w:cstheme="majorBidi"/>
      <w:b/>
      <w:sz w:val="32"/>
      <w:szCs w:val="32"/>
      <w:lang w:val="en-US"/>
    </w:rPr>
  </w:style>
  <w:style w:type="character" w:customStyle="1" w:styleId="Titre2Car">
    <w:name w:val="Titre 2 Car"/>
    <w:basedOn w:val="Policepardfaut"/>
    <w:link w:val="Titre2"/>
    <w:uiPriority w:val="9"/>
    <w:rsid w:val="00DC707A"/>
    <w:rPr>
      <w:rFonts w:asciiTheme="majorHAnsi" w:eastAsiaTheme="majorEastAsia" w:hAnsiTheme="majorHAnsi" w:cstheme="majorBidi"/>
      <w:b/>
      <w:sz w:val="26"/>
      <w:szCs w:val="26"/>
      <w:lang w:val="en-US"/>
    </w:rPr>
  </w:style>
  <w:style w:type="character" w:customStyle="1" w:styleId="Titre3Car">
    <w:name w:val="Titre 3 Car"/>
    <w:basedOn w:val="Policepardfaut"/>
    <w:link w:val="Titre3"/>
    <w:uiPriority w:val="9"/>
    <w:rsid w:val="009C2A48"/>
    <w:rPr>
      <w:rFonts w:asciiTheme="majorHAnsi" w:eastAsiaTheme="majorEastAsia" w:hAnsiTheme="majorHAnsi" w:cstheme="majorBidi"/>
      <w:sz w:val="24"/>
      <w:szCs w:val="24"/>
      <w:lang w:val="en-US"/>
    </w:rPr>
  </w:style>
  <w:style w:type="character" w:customStyle="1" w:styleId="Titre4Car">
    <w:name w:val="Titre 4 Car"/>
    <w:basedOn w:val="Policepardfaut"/>
    <w:link w:val="Titre4"/>
    <w:uiPriority w:val="9"/>
    <w:semiHidden/>
    <w:rsid w:val="003E1BEB"/>
    <w:rPr>
      <w:rFonts w:asciiTheme="majorHAnsi" w:eastAsiaTheme="majorEastAsia" w:hAnsiTheme="majorHAnsi" w:cstheme="majorBidi"/>
      <w:i/>
      <w:iCs/>
      <w:color w:val="2E74B5" w:themeColor="accent1" w:themeShade="BF"/>
      <w:lang w:val="en-US"/>
    </w:rPr>
  </w:style>
  <w:style w:type="character" w:customStyle="1" w:styleId="Titre5Car">
    <w:name w:val="Titre 5 Car"/>
    <w:basedOn w:val="Policepardfaut"/>
    <w:link w:val="Titre5"/>
    <w:uiPriority w:val="9"/>
    <w:semiHidden/>
    <w:rsid w:val="003E1BEB"/>
    <w:rPr>
      <w:rFonts w:asciiTheme="majorHAnsi" w:eastAsiaTheme="majorEastAsia" w:hAnsiTheme="majorHAnsi" w:cstheme="majorBidi"/>
      <w:color w:val="2E74B5" w:themeColor="accent1" w:themeShade="BF"/>
      <w:lang w:val="en-US"/>
    </w:rPr>
  </w:style>
  <w:style w:type="character" w:customStyle="1" w:styleId="Titre6Car">
    <w:name w:val="Titre 6 Car"/>
    <w:basedOn w:val="Policepardfaut"/>
    <w:link w:val="Titre6"/>
    <w:uiPriority w:val="9"/>
    <w:semiHidden/>
    <w:rsid w:val="003E1BEB"/>
    <w:rPr>
      <w:rFonts w:asciiTheme="majorHAnsi" w:eastAsiaTheme="majorEastAsia" w:hAnsiTheme="majorHAnsi" w:cstheme="majorBidi"/>
      <w:color w:val="1F4D78" w:themeColor="accent1" w:themeShade="7F"/>
      <w:lang w:val="en-US"/>
    </w:rPr>
  </w:style>
  <w:style w:type="character" w:customStyle="1" w:styleId="Titre7Car">
    <w:name w:val="Titre 7 Car"/>
    <w:basedOn w:val="Policepardfaut"/>
    <w:link w:val="Titre7"/>
    <w:uiPriority w:val="9"/>
    <w:rsid w:val="003E1BEB"/>
    <w:rPr>
      <w:rFonts w:asciiTheme="majorHAnsi" w:eastAsiaTheme="majorEastAsia" w:hAnsiTheme="majorHAnsi" w:cstheme="majorBidi"/>
      <w:i/>
      <w:iCs/>
      <w:color w:val="1F4D78" w:themeColor="accent1" w:themeShade="7F"/>
      <w:lang w:val="en-US"/>
    </w:rPr>
  </w:style>
  <w:style w:type="character" w:customStyle="1" w:styleId="Titre8Car">
    <w:name w:val="Titre 8 Car"/>
    <w:basedOn w:val="Policepardfaut"/>
    <w:link w:val="Titre8"/>
    <w:uiPriority w:val="9"/>
    <w:semiHidden/>
    <w:rsid w:val="003E1BEB"/>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3E1BEB"/>
    <w:rPr>
      <w:rFonts w:asciiTheme="majorHAnsi" w:eastAsiaTheme="majorEastAsia" w:hAnsiTheme="majorHAnsi" w:cstheme="majorBidi"/>
      <w:i/>
      <w:iCs/>
      <w:color w:val="272727" w:themeColor="text1" w:themeTint="D8"/>
      <w:sz w:val="21"/>
      <w:szCs w:val="21"/>
      <w:lang w:val="en-US"/>
    </w:rPr>
  </w:style>
  <w:style w:type="paragraph" w:styleId="Textedebulles">
    <w:name w:val="Balloon Text"/>
    <w:basedOn w:val="Normal"/>
    <w:link w:val="TextedebullesCar"/>
    <w:uiPriority w:val="99"/>
    <w:semiHidden/>
    <w:unhideWhenUsed/>
    <w:rsid w:val="003E1BEB"/>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1BEB"/>
    <w:rPr>
      <w:rFonts w:ascii="Segoe UI" w:hAnsi="Segoe UI" w:cs="Segoe UI"/>
      <w:sz w:val="18"/>
      <w:szCs w:val="18"/>
    </w:rPr>
  </w:style>
  <w:style w:type="paragraph" w:styleId="En-tte">
    <w:name w:val="header"/>
    <w:basedOn w:val="Normal"/>
    <w:link w:val="En-tteCar"/>
    <w:uiPriority w:val="99"/>
    <w:unhideWhenUsed/>
    <w:rsid w:val="009E3619"/>
    <w:pPr>
      <w:tabs>
        <w:tab w:val="center" w:pos="4536"/>
        <w:tab w:val="right" w:pos="9072"/>
      </w:tabs>
    </w:pPr>
  </w:style>
  <w:style w:type="character" w:customStyle="1" w:styleId="En-tteCar">
    <w:name w:val="En-tête Car"/>
    <w:basedOn w:val="Policepardfaut"/>
    <w:link w:val="En-tte"/>
    <w:uiPriority w:val="99"/>
    <w:rsid w:val="009E3619"/>
  </w:style>
  <w:style w:type="paragraph" w:styleId="Pieddepage">
    <w:name w:val="footer"/>
    <w:basedOn w:val="Normal"/>
    <w:link w:val="PieddepageCar"/>
    <w:uiPriority w:val="99"/>
    <w:unhideWhenUsed/>
    <w:rsid w:val="009E3619"/>
    <w:pPr>
      <w:tabs>
        <w:tab w:val="center" w:pos="4536"/>
        <w:tab w:val="right" w:pos="9072"/>
      </w:tabs>
    </w:pPr>
  </w:style>
  <w:style w:type="character" w:customStyle="1" w:styleId="PieddepageCar">
    <w:name w:val="Pied de page Car"/>
    <w:basedOn w:val="Policepardfaut"/>
    <w:link w:val="Pieddepage"/>
    <w:uiPriority w:val="99"/>
    <w:rsid w:val="009E3619"/>
  </w:style>
  <w:style w:type="paragraph" w:styleId="En-ttedetabledesmatires">
    <w:name w:val="TOC Heading"/>
    <w:basedOn w:val="Titre1"/>
    <w:next w:val="Normal"/>
    <w:uiPriority w:val="39"/>
    <w:unhideWhenUsed/>
    <w:qFormat/>
    <w:rsid w:val="00936767"/>
    <w:pPr>
      <w:numPr>
        <w:numId w:val="0"/>
      </w:numPr>
      <w:spacing w:line="259" w:lineRule="auto"/>
      <w:outlineLvl w:val="9"/>
    </w:pPr>
    <w:rPr>
      <w:b w:val="0"/>
      <w:color w:val="2E74B5" w:themeColor="accent1" w:themeShade="BF"/>
    </w:rPr>
  </w:style>
  <w:style w:type="paragraph" w:styleId="TM1">
    <w:name w:val="toc 1"/>
    <w:basedOn w:val="Normal"/>
    <w:next w:val="Normal"/>
    <w:autoRedefine/>
    <w:uiPriority w:val="39"/>
    <w:unhideWhenUsed/>
    <w:rsid w:val="00936767"/>
    <w:pPr>
      <w:spacing w:after="100"/>
    </w:pPr>
  </w:style>
  <w:style w:type="character" w:styleId="Lienhypertexte">
    <w:name w:val="Hyperlink"/>
    <w:basedOn w:val="Policepardfaut"/>
    <w:uiPriority w:val="99"/>
    <w:unhideWhenUsed/>
    <w:rsid w:val="00936767"/>
    <w:rPr>
      <w:color w:val="0563C1" w:themeColor="hyperlink"/>
      <w:u w:val="single"/>
    </w:rPr>
  </w:style>
  <w:style w:type="paragraph" w:styleId="Titre">
    <w:name w:val="Title"/>
    <w:basedOn w:val="Normal"/>
    <w:next w:val="Normal"/>
    <w:link w:val="TitreCar"/>
    <w:uiPriority w:val="10"/>
    <w:qFormat/>
    <w:rsid w:val="003E50A8"/>
    <w:pPr>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3E50A8"/>
    <w:rPr>
      <w:rFonts w:asciiTheme="majorHAnsi" w:eastAsiaTheme="majorEastAsia" w:hAnsiTheme="majorHAnsi" w:cstheme="majorBidi"/>
      <w:b/>
      <w:spacing w:val="-10"/>
      <w:kern w:val="28"/>
      <w:sz w:val="56"/>
      <w:szCs w:val="56"/>
    </w:rPr>
  </w:style>
  <w:style w:type="table" w:styleId="Grilledutableau">
    <w:name w:val="Table Grid"/>
    <w:basedOn w:val="TableauNormal"/>
    <w:uiPriority w:val="39"/>
    <w:rsid w:val="009F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0A39"/>
    <w:pPr>
      <w:spacing w:before="100" w:beforeAutospacing="1" w:after="100" w:afterAutospacing="1"/>
      <w:jc w:val="left"/>
    </w:pPr>
    <w:rPr>
      <w:rFonts w:ascii="Times New Roman" w:eastAsiaTheme="minorEastAsia" w:hAnsi="Times New Roman" w:cs="Times New Roman"/>
      <w:sz w:val="24"/>
      <w:szCs w:val="24"/>
      <w:lang w:eastAsia="fr-CH"/>
    </w:rPr>
  </w:style>
  <w:style w:type="paragraph" w:styleId="Lgende">
    <w:name w:val="caption"/>
    <w:basedOn w:val="Normal"/>
    <w:next w:val="Normal"/>
    <w:unhideWhenUsed/>
    <w:qFormat/>
    <w:rsid w:val="00BF0A39"/>
    <w:pPr>
      <w:spacing w:before="0" w:after="200"/>
      <w:jc w:val="center"/>
    </w:pPr>
    <w:rPr>
      <w:b/>
      <w:iCs/>
      <w:sz w:val="20"/>
      <w:szCs w:val="18"/>
    </w:rPr>
  </w:style>
  <w:style w:type="paragraph" w:styleId="Paragraphedeliste">
    <w:name w:val="List Paragraph"/>
    <w:basedOn w:val="Normal"/>
    <w:uiPriority w:val="34"/>
    <w:qFormat/>
    <w:rsid w:val="00BF0A39"/>
    <w:pPr>
      <w:ind w:left="720"/>
      <w:contextualSpacing/>
    </w:pPr>
  </w:style>
  <w:style w:type="paragraph" w:styleId="Notedebasdepage">
    <w:name w:val="footnote text"/>
    <w:basedOn w:val="Normal"/>
    <w:link w:val="NotedebasdepageCar"/>
    <w:uiPriority w:val="99"/>
    <w:semiHidden/>
    <w:unhideWhenUsed/>
    <w:rsid w:val="004E759B"/>
    <w:pPr>
      <w:spacing w:before="0" w:after="0"/>
    </w:pPr>
    <w:rPr>
      <w:sz w:val="20"/>
      <w:szCs w:val="20"/>
    </w:rPr>
  </w:style>
  <w:style w:type="character" w:customStyle="1" w:styleId="NotedebasdepageCar">
    <w:name w:val="Note de bas de page Car"/>
    <w:basedOn w:val="Policepardfaut"/>
    <w:link w:val="Notedebasdepage"/>
    <w:uiPriority w:val="99"/>
    <w:semiHidden/>
    <w:rsid w:val="004E759B"/>
    <w:rPr>
      <w:sz w:val="20"/>
      <w:szCs w:val="20"/>
    </w:rPr>
  </w:style>
  <w:style w:type="character" w:styleId="Appelnotedebasdep">
    <w:name w:val="footnote reference"/>
    <w:basedOn w:val="Policepardfaut"/>
    <w:uiPriority w:val="99"/>
    <w:semiHidden/>
    <w:unhideWhenUsed/>
    <w:rsid w:val="004E759B"/>
    <w:rPr>
      <w:vertAlign w:val="superscript"/>
    </w:rPr>
  </w:style>
  <w:style w:type="character" w:customStyle="1" w:styleId="MTEquationSection">
    <w:name w:val="MTEquationSection"/>
    <w:basedOn w:val="Policepardfaut"/>
    <w:rsid w:val="00086332"/>
    <w:rPr>
      <w:vanish/>
      <w:color w:val="FF0000"/>
    </w:rPr>
  </w:style>
  <w:style w:type="paragraph" w:customStyle="1" w:styleId="MTDisplayEquation">
    <w:name w:val="MTDisplayEquation"/>
    <w:basedOn w:val="Normal"/>
    <w:next w:val="Normal"/>
    <w:link w:val="MTDisplayEquationChar"/>
    <w:rsid w:val="00086332"/>
    <w:pPr>
      <w:tabs>
        <w:tab w:val="center" w:pos="4880"/>
        <w:tab w:val="right" w:pos="9740"/>
      </w:tabs>
    </w:pPr>
  </w:style>
  <w:style w:type="character" w:customStyle="1" w:styleId="MTDisplayEquationChar">
    <w:name w:val="MTDisplayEquation Char"/>
    <w:basedOn w:val="Policepardfaut"/>
    <w:link w:val="MTDisplayEquation"/>
    <w:rsid w:val="00086332"/>
    <w:rPr>
      <w:lang w:val="en-US"/>
    </w:rPr>
  </w:style>
  <w:style w:type="paragraph" w:styleId="TM2">
    <w:name w:val="toc 2"/>
    <w:basedOn w:val="Normal"/>
    <w:next w:val="Normal"/>
    <w:autoRedefine/>
    <w:uiPriority w:val="39"/>
    <w:unhideWhenUsed/>
    <w:rsid w:val="009E678B"/>
    <w:pPr>
      <w:spacing w:after="100"/>
      <w:ind w:left="220"/>
    </w:pPr>
  </w:style>
  <w:style w:type="paragraph" w:styleId="Sansinterligne">
    <w:name w:val="No Spacing"/>
    <w:uiPriority w:val="1"/>
    <w:qFormat/>
    <w:rsid w:val="009F36EA"/>
    <w:pPr>
      <w:spacing w:after="0" w:line="240" w:lineRule="auto"/>
      <w:jc w:val="both"/>
    </w:pPr>
  </w:style>
  <w:style w:type="character" w:styleId="Accentuationlgre">
    <w:name w:val="Subtle Emphasis"/>
    <w:basedOn w:val="Policepardfaut"/>
    <w:uiPriority w:val="19"/>
    <w:qFormat/>
    <w:rsid w:val="00C33AC1"/>
    <w:rPr>
      <w:i/>
      <w:iCs/>
      <w:color w:val="808080" w:themeColor="text1" w:themeTint="7F"/>
    </w:rPr>
  </w:style>
  <w:style w:type="character" w:styleId="Textedelespacerserv">
    <w:name w:val="Placeholder Text"/>
    <w:basedOn w:val="Policepardfaut"/>
    <w:uiPriority w:val="99"/>
    <w:semiHidden/>
    <w:rsid w:val="00D43243"/>
    <w:rPr>
      <w:color w:val="808080"/>
    </w:rPr>
  </w:style>
  <w:style w:type="paragraph" w:styleId="TM3">
    <w:name w:val="toc 3"/>
    <w:basedOn w:val="Normal"/>
    <w:next w:val="Normal"/>
    <w:autoRedefine/>
    <w:uiPriority w:val="39"/>
    <w:unhideWhenUsed/>
    <w:rsid w:val="00166130"/>
    <w:pPr>
      <w:spacing w:after="100"/>
      <w:ind w:left="440"/>
    </w:pPr>
  </w:style>
  <w:style w:type="character" w:styleId="Accentuation">
    <w:name w:val="Emphasis"/>
    <w:basedOn w:val="Policepardfaut"/>
    <w:uiPriority w:val="20"/>
    <w:qFormat/>
    <w:rsid w:val="00D81F12"/>
    <w:rPr>
      <w:i/>
      <w:iCs/>
    </w:rPr>
  </w:style>
  <w:style w:type="paragraph" w:styleId="Bibliographie">
    <w:name w:val="Bibliography"/>
    <w:basedOn w:val="Normal"/>
    <w:next w:val="Normal"/>
    <w:uiPriority w:val="37"/>
    <w:unhideWhenUsed/>
    <w:rsid w:val="00E7562A"/>
  </w:style>
  <w:style w:type="character" w:styleId="Marquedecommentaire">
    <w:name w:val="annotation reference"/>
    <w:basedOn w:val="Policepardfaut"/>
    <w:uiPriority w:val="99"/>
    <w:semiHidden/>
    <w:unhideWhenUsed/>
    <w:rsid w:val="00FC5C47"/>
    <w:rPr>
      <w:sz w:val="16"/>
      <w:szCs w:val="16"/>
    </w:rPr>
  </w:style>
  <w:style w:type="paragraph" w:styleId="Commentaire">
    <w:name w:val="annotation text"/>
    <w:basedOn w:val="Normal"/>
    <w:link w:val="CommentaireCar"/>
    <w:uiPriority w:val="99"/>
    <w:unhideWhenUsed/>
    <w:rsid w:val="00FC5C47"/>
    <w:rPr>
      <w:sz w:val="20"/>
      <w:szCs w:val="20"/>
    </w:rPr>
  </w:style>
  <w:style w:type="character" w:customStyle="1" w:styleId="CommentaireCar">
    <w:name w:val="Commentaire Car"/>
    <w:basedOn w:val="Policepardfaut"/>
    <w:link w:val="Commentaire"/>
    <w:uiPriority w:val="99"/>
    <w:rsid w:val="00FC5C47"/>
    <w:rPr>
      <w:sz w:val="20"/>
      <w:szCs w:val="20"/>
      <w:lang w:val="en-US"/>
    </w:rPr>
  </w:style>
  <w:style w:type="paragraph" w:styleId="Objetducommentaire">
    <w:name w:val="annotation subject"/>
    <w:basedOn w:val="Commentaire"/>
    <w:next w:val="Commentaire"/>
    <w:link w:val="ObjetducommentaireCar"/>
    <w:uiPriority w:val="99"/>
    <w:semiHidden/>
    <w:unhideWhenUsed/>
    <w:rsid w:val="00FC5C47"/>
    <w:rPr>
      <w:b/>
      <w:bCs/>
    </w:rPr>
  </w:style>
  <w:style w:type="character" w:customStyle="1" w:styleId="ObjetducommentaireCar">
    <w:name w:val="Objet du commentaire Car"/>
    <w:basedOn w:val="CommentaireCar"/>
    <w:link w:val="Objetducommentaire"/>
    <w:uiPriority w:val="99"/>
    <w:semiHidden/>
    <w:rsid w:val="00FC5C47"/>
    <w:rPr>
      <w:b/>
      <w:bCs/>
      <w:sz w:val="20"/>
      <w:szCs w:val="20"/>
      <w:lang w:val="en-US"/>
    </w:rPr>
  </w:style>
  <w:style w:type="paragraph" w:customStyle="1" w:styleId="Code">
    <w:name w:val="Code"/>
    <w:qFormat/>
    <w:rsid w:val="008620A0"/>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rPr>
  </w:style>
  <w:style w:type="character" w:customStyle="1" w:styleId="vevariablevaluesummary">
    <w:name w:val="vevariablevaluesummary"/>
    <w:basedOn w:val="Policepardfaut"/>
    <w:rsid w:val="008620A0"/>
  </w:style>
  <w:style w:type="paragraph" w:styleId="PrformatHTML">
    <w:name w:val="HTML Preformatted"/>
    <w:basedOn w:val="Normal"/>
    <w:link w:val="PrformatHTMLCar"/>
    <w:uiPriority w:val="99"/>
    <w:unhideWhenUsed/>
    <w:rsid w:val="0086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rsid w:val="008620A0"/>
    <w:rPr>
      <w:rFonts w:ascii="Courier New" w:eastAsiaTheme="minorEastAsia" w:hAnsi="Courier New" w:cs="Courier New"/>
      <w:sz w:val="20"/>
      <w:szCs w:val="20"/>
    </w:rPr>
  </w:style>
  <w:style w:type="character" w:customStyle="1" w:styleId="multiply">
    <w:name w:val="multiply"/>
    <w:basedOn w:val="Policepardfaut"/>
    <w:rsid w:val="008620A0"/>
  </w:style>
  <w:style w:type="character" w:styleId="Mentionnonrsolue">
    <w:name w:val="Unresolved Mention"/>
    <w:basedOn w:val="Policepardfaut"/>
    <w:uiPriority w:val="99"/>
    <w:semiHidden/>
    <w:unhideWhenUsed/>
    <w:rsid w:val="008E6ADB"/>
    <w:rPr>
      <w:color w:val="605E5C"/>
      <w:shd w:val="clear" w:color="auto" w:fill="E1DFDD"/>
    </w:rPr>
  </w:style>
  <w:style w:type="table" w:styleId="Grilledetableauclaire">
    <w:name w:val="Grid Table Light"/>
    <w:basedOn w:val="TableauNormal"/>
    <w:uiPriority w:val="40"/>
    <w:rsid w:val="00F64D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ev">
    <w:name w:val="Strong"/>
    <w:basedOn w:val="Policepardfaut"/>
    <w:uiPriority w:val="22"/>
    <w:qFormat/>
    <w:rsid w:val="001C57FE"/>
    <w:rPr>
      <w:b/>
      <w:bCs/>
    </w:rPr>
  </w:style>
  <w:style w:type="paragraph" w:styleId="Rvision">
    <w:name w:val="Revision"/>
    <w:hidden/>
    <w:uiPriority w:val="99"/>
    <w:semiHidden/>
    <w:rsid w:val="008F0EB2"/>
    <w:pPr>
      <w:spacing w:after="0" w:line="240" w:lineRule="auto"/>
    </w:pPr>
    <w:rPr>
      <w:lang w:val="en-US"/>
    </w:rPr>
  </w:style>
  <w:style w:type="character" w:styleId="Lienhypertextesuivivisit">
    <w:name w:val="FollowedHyperlink"/>
    <w:basedOn w:val="Policepardfaut"/>
    <w:uiPriority w:val="99"/>
    <w:semiHidden/>
    <w:unhideWhenUsed/>
    <w:rsid w:val="00ED73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3059">
      <w:bodyDiv w:val="1"/>
      <w:marLeft w:val="0"/>
      <w:marRight w:val="0"/>
      <w:marTop w:val="0"/>
      <w:marBottom w:val="0"/>
      <w:divBdr>
        <w:top w:val="none" w:sz="0" w:space="0" w:color="auto"/>
        <w:left w:val="none" w:sz="0" w:space="0" w:color="auto"/>
        <w:bottom w:val="none" w:sz="0" w:space="0" w:color="auto"/>
        <w:right w:val="none" w:sz="0" w:space="0" w:color="auto"/>
      </w:divBdr>
    </w:div>
    <w:div w:id="101386058">
      <w:bodyDiv w:val="1"/>
      <w:marLeft w:val="0"/>
      <w:marRight w:val="0"/>
      <w:marTop w:val="0"/>
      <w:marBottom w:val="0"/>
      <w:divBdr>
        <w:top w:val="none" w:sz="0" w:space="0" w:color="auto"/>
        <w:left w:val="none" w:sz="0" w:space="0" w:color="auto"/>
        <w:bottom w:val="none" w:sz="0" w:space="0" w:color="auto"/>
        <w:right w:val="none" w:sz="0" w:space="0" w:color="auto"/>
      </w:divBdr>
    </w:div>
    <w:div w:id="114837837">
      <w:bodyDiv w:val="1"/>
      <w:marLeft w:val="0"/>
      <w:marRight w:val="0"/>
      <w:marTop w:val="0"/>
      <w:marBottom w:val="0"/>
      <w:divBdr>
        <w:top w:val="none" w:sz="0" w:space="0" w:color="auto"/>
        <w:left w:val="none" w:sz="0" w:space="0" w:color="auto"/>
        <w:bottom w:val="none" w:sz="0" w:space="0" w:color="auto"/>
        <w:right w:val="none" w:sz="0" w:space="0" w:color="auto"/>
      </w:divBdr>
    </w:div>
    <w:div w:id="121578394">
      <w:bodyDiv w:val="1"/>
      <w:marLeft w:val="0"/>
      <w:marRight w:val="0"/>
      <w:marTop w:val="0"/>
      <w:marBottom w:val="0"/>
      <w:divBdr>
        <w:top w:val="none" w:sz="0" w:space="0" w:color="auto"/>
        <w:left w:val="none" w:sz="0" w:space="0" w:color="auto"/>
        <w:bottom w:val="none" w:sz="0" w:space="0" w:color="auto"/>
        <w:right w:val="none" w:sz="0" w:space="0" w:color="auto"/>
      </w:divBdr>
    </w:div>
    <w:div w:id="142281802">
      <w:bodyDiv w:val="1"/>
      <w:marLeft w:val="0"/>
      <w:marRight w:val="0"/>
      <w:marTop w:val="0"/>
      <w:marBottom w:val="0"/>
      <w:divBdr>
        <w:top w:val="none" w:sz="0" w:space="0" w:color="auto"/>
        <w:left w:val="none" w:sz="0" w:space="0" w:color="auto"/>
        <w:bottom w:val="none" w:sz="0" w:space="0" w:color="auto"/>
        <w:right w:val="none" w:sz="0" w:space="0" w:color="auto"/>
      </w:divBdr>
      <w:divsChild>
        <w:div w:id="1662658156">
          <w:marLeft w:val="0"/>
          <w:marRight w:val="0"/>
          <w:marTop w:val="0"/>
          <w:marBottom w:val="0"/>
          <w:divBdr>
            <w:top w:val="none" w:sz="0" w:space="0" w:color="auto"/>
            <w:left w:val="none" w:sz="0" w:space="0" w:color="auto"/>
            <w:bottom w:val="none" w:sz="0" w:space="0" w:color="auto"/>
            <w:right w:val="none" w:sz="0" w:space="0" w:color="auto"/>
          </w:divBdr>
        </w:div>
      </w:divsChild>
    </w:div>
    <w:div w:id="183859211">
      <w:bodyDiv w:val="1"/>
      <w:marLeft w:val="0"/>
      <w:marRight w:val="0"/>
      <w:marTop w:val="0"/>
      <w:marBottom w:val="0"/>
      <w:divBdr>
        <w:top w:val="none" w:sz="0" w:space="0" w:color="auto"/>
        <w:left w:val="none" w:sz="0" w:space="0" w:color="auto"/>
        <w:bottom w:val="none" w:sz="0" w:space="0" w:color="auto"/>
        <w:right w:val="none" w:sz="0" w:space="0" w:color="auto"/>
      </w:divBdr>
    </w:div>
    <w:div w:id="227884171">
      <w:bodyDiv w:val="1"/>
      <w:marLeft w:val="0"/>
      <w:marRight w:val="0"/>
      <w:marTop w:val="0"/>
      <w:marBottom w:val="0"/>
      <w:divBdr>
        <w:top w:val="none" w:sz="0" w:space="0" w:color="auto"/>
        <w:left w:val="none" w:sz="0" w:space="0" w:color="auto"/>
        <w:bottom w:val="none" w:sz="0" w:space="0" w:color="auto"/>
        <w:right w:val="none" w:sz="0" w:space="0" w:color="auto"/>
      </w:divBdr>
    </w:div>
    <w:div w:id="236207932">
      <w:bodyDiv w:val="1"/>
      <w:marLeft w:val="0"/>
      <w:marRight w:val="0"/>
      <w:marTop w:val="0"/>
      <w:marBottom w:val="0"/>
      <w:divBdr>
        <w:top w:val="none" w:sz="0" w:space="0" w:color="auto"/>
        <w:left w:val="none" w:sz="0" w:space="0" w:color="auto"/>
        <w:bottom w:val="none" w:sz="0" w:space="0" w:color="auto"/>
        <w:right w:val="none" w:sz="0" w:space="0" w:color="auto"/>
      </w:divBdr>
    </w:div>
    <w:div w:id="249509774">
      <w:bodyDiv w:val="1"/>
      <w:marLeft w:val="0"/>
      <w:marRight w:val="0"/>
      <w:marTop w:val="0"/>
      <w:marBottom w:val="0"/>
      <w:divBdr>
        <w:top w:val="none" w:sz="0" w:space="0" w:color="auto"/>
        <w:left w:val="none" w:sz="0" w:space="0" w:color="auto"/>
        <w:bottom w:val="none" w:sz="0" w:space="0" w:color="auto"/>
        <w:right w:val="none" w:sz="0" w:space="0" w:color="auto"/>
      </w:divBdr>
    </w:div>
    <w:div w:id="269435153">
      <w:bodyDiv w:val="1"/>
      <w:marLeft w:val="0"/>
      <w:marRight w:val="0"/>
      <w:marTop w:val="0"/>
      <w:marBottom w:val="0"/>
      <w:divBdr>
        <w:top w:val="none" w:sz="0" w:space="0" w:color="auto"/>
        <w:left w:val="none" w:sz="0" w:space="0" w:color="auto"/>
        <w:bottom w:val="none" w:sz="0" w:space="0" w:color="auto"/>
        <w:right w:val="none" w:sz="0" w:space="0" w:color="auto"/>
      </w:divBdr>
    </w:div>
    <w:div w:id="334843890">
      <w:bodyDiv w:val="1"/>
      <w:marLeft w:val="0"/>
      <w:marRight w:val="0"/>
      <w:marTop w:val="0"/>
      <w:marBottom w:val="0"/>
      <w:divBdr>
        <w:top w:val="none" w:sz="0" w:space="0" w:color="auto"/>
        <w:left w:val="none" w:sz="0" w:space="0" w:color="auto"/>
        <w:bottom w:val="none" w:sz="0" w:space="0" w:color="auto"/>
        <w:right w:val="none" w:sz="0" w:space="0" w:color="auto"/>
      </w:divBdr>
    </w:div>
    <w:div w:id="339817768">
      <w:bodyDiv w:val="1"/>
      <w:marLeft w:val="0"/>
      <w:marRight w:val="0"/>
      <w:marTop w:val="0"/>
      <w:marBottom w:val="0"/>
      <w:divBdr>
        <w:top w:val="none" w:sz="0" w:space="0" w:color="auto"/>
        <w:left w:val="none" w:sz="0" w:space="0" w:color="auto"/>
        <w:bottom w:val="none" w:sz="0" w:space="0" w:color="auto"/>
        <w:right w:val="none" w:sz="0" w:space="0" w:color="auto"/>
      </w:divBdr>
    </w:div>
    <w:div w:id="343675696">
      <w:bodyDiv w:val="1"/>
      <w:marLeft w:val="0"/>
      <w:marRight w:val="0"/>
      <w:marTop w:val="0"/>
      <w:marBottom w:val="0"/>
      <w:divBdr>
        <w:top w:val="none" w:sz="0" w:space="0" w:color="auto"/>
        <w:left w:val="none" w:sz="0" w:space="0" w:color="auto"/>
        <w:bottom w:val="none" w:sz="0" w:space="0" w:color="auto"/>
        <w:right w:val="none" w:sz="0" w:space="0" w:color="auto"/>
      </w:divBdr>
    </w:div>
    <w:div w:id="347874781">
      <w:bodyDiv w:val="1"/>
      <w:marLeft w:val="0"/>
      <w:marRight w:val="0"/>
      <w:marTop w:val="0"/>
      <w:marBottom w:val="0"/>
      <w:divBdr>
        <w:top w:val="none" w:sz="0" w:space="0" w:color="auto"/>
        <w:left w:val="none" w:sz="0" w:space="0" w:color="auto"/>
        <w:bottom w:val="none" w:sz="0" w:space="0" w:color="auto"/>
        <w:right w:val="none" w:sz="0" w:space="0" w:color="auto"/>
      </w:divBdr>
    </w:div>
    <w:div w:id="383144204">
      <w:bodyDiv w:val="1"/>
      <w:marLeft w:val="0"/>
      <w:marRight w:val="0"/>
      <w:marTop w:val="0"/>
      <w:marBottom w:val="0"/>
      <w:divBdr>
        <w:top w:val="none" w:sz="0" w:space="0" w:color="auto"/>
        <w:left w:val="none" w:sz="0" w:space="0" w:color="auto"/>
        <w:bottom w:val="none" w:sz="0" w:space="0" w:color="auto"/>
        <w:right w:val="none" w:sz="0" w:space="0" w:color="auto"/>
      </w:divBdr>
    </w:div>
    <w:div w:id="412315137">
      <w:bodyDiv w:val="1"/>
      <w:marLeft w:val="0"/>
      <w:marRight w:val="0"/>
      <w:marTop w:val="0"/>
      <w:marBottom w:val="0"/>
      <w:divBdr>
        <w:top w:val="none" w:sz="0" w:space="0" w:color="auto"/>
        <w:left w:val="none" w:sz="0" w:space="0" w:color="auto"/>
        <w:bottom w:val="none" w:sz="0" w:space="0" w:color="auto"/>
        <w:right w:val="none" w:sz="0" w:space="0" w:color="auto"/>
      </w:divBdr>
    </w:div>
    <w:div w:id="423458542">
      <w:bodyDiv w:val="1"/>
      <w:marLeft w:val="0"/>
      <w:marRight w:val="0"/>
      <w:marTop w:val="0"/>
      <w:marBottom w:val="0"/>
      <w:divBdr>
        <w:top w:val="none" w:sz="0" w:space="0" w:color="auto"/>
        <w:left w:val="none" w:sz="0" w:space="0" w:color="auto"/>
        <w:bottom w:val="none" w:sz="0" w:space="0" w:color="auto"/>
        <w:right w:val="none" w:sz="0" w:space="0" w:color="auto"/>
      </w:divBdr>
    </w:div>
    <w:div w:id="466049387">
      <w:bodyDiv w:val="1"/>
      <w:marLeft w:val="0"/>
      <w:marRight w:val="0"/>
      <w:marTop w:val="0"/>
      <w:marBottom w:val="0"/>
      <w:divBdr>
        <w:top w:val="none" w:sz="0" w:space="0" w:color="auto"/>
        <w:left w:val="none" w:sz="0" w:space="0" w:color="auto"/>
        <w:bottom w:val="none" w:sz="0" w:space="0" w:color="auto"/>
        <w:right w:val="none" w:sz="0" w:space="0" w:color="auto"/>
      </w:divBdr>
      <w:divsChild>
        <w:div w:id="1708219079">
          <w:marLeft w:val="0"/>
          <w:marRight w:val="0"/>
          <w:marTop w:val="0"/>
          <w:marBottom w:val="0"/>
          <w:divBdr>
            <w:top w:val="none" w:sz="0" w:space="0" w:color="auto"/>
            <w:left w:val="none" w:sz="0" w:space="0" w:color="auto"/>
            <w:bottom w:val="none" w:sz="0" w:space="0" w:color="auto"/>
            <w:right w:val="none" w:sz="0" w:space="0" w:color="auto"/>
          </w:divBdr>
        </w:div>
        <w:div w:id="434904007">
          <w:marLeft w:val="0"/>
          <w:marRight w:val="0"/>
          <w:marTop w:val="0"/>
          <w:marBottom w:val="0"/>
          <w:divBdr>
            <w:top w:val="none" w:sz="0" w:space="0" w:color="auto"/>
            <w:left w:val="none" w:sz="0" w:space="0" w:color="auto"/>
            <w:bottom w:val="none" w:sz="0" w:space="0" w:color="auto"/>
            <w:right w:val="none" w:sz="0" w:space="0" w:color="auto"/>
          </w:divBdr>
        </w:div>
        <w:div w:id="635835933">
          <w:marLeft w:val="0"/>
          <w:marRight w:val="0"/>
          <w:marTop w:val="0"/>
          <w:marBottom w:val="0"/>
          <w:divBdr>
            <w:top w:val="none" w:sz="0" w:space="0" w:color="auto"/>
            <w:left w:val="none" w:sz="0" w:space="0" w:color="auto"/>
            <w:bottom w:val="none" w:sz="0" w:space="0" w:color="auto"/>
            <w:right w:val="none" w:sz="0" w:space="0" w:color="auto"/>
          </w:divBdr>
        </w:div>
        <w:div w:id="1808622027">
          <w:marLeft w:val="0"/>
          <w:marRight w:val="0"/>
          <w:marTop w:val="0"/>
          <w:marBottom w:val="0"/>
          <w:divBdr>
            <w:top w:val="none" w:sz="0" w:space="0" w:color="auto"/>
            <w:left w:val="none" w:sz="0" w:space="0" w:color="auto"/>
            <w:bottom w:val="none" w:sz="0" w:space="0" w:color="auto"/>
            <w:right w:val="none" w:sz="0" w:space="0" w:color="auto"/>
          </w:divBdr>
        </w:div>
        <w:div w:id="1095713225">
          <w:marLeft w:val="0"/>
          <w:marRight w:val="0"/>
          <w:marTop w:val="0"/>
          <w:marBottom w:val="0"/>
          <w:divBdr>
            <w:top w:val="none" w:sz="0" w:space="0" w:color="auto"/>
            <w:left w:val="none" w:sz="0" w:space="0" w:color="auto"/>
            <w:bottom w:val="none" w:sz="0" w:space="0" w:color="auto"/>
            <w:right w:val="none" w:sz="0" w:space="0" w:color="auto"/>
          </w:divBdr>
        </w:div>
        <w:div w:id="1316454316">
          <w:marLeft w:val="0"/>
          <w:marRight w:val="0"/>
          <w:marTop w:val="0"/>
          <w:marBottom w:val="0"/>
          <w:divBdr>
            <w:top w:val="none" w:sz="0" w:space="0" w:color="auto"/>
            <w:left w:val="none" w:sz="0" w:space="0" w:color="auto"/>
            <w:bottom w:val="none" w:sz="0" w:space="0" w:color="auto"/>
            <w:right w:val="none" w:sz="0" w:space="0" w:color="auto"/>
          </w:divBdr>
        </w:div>
        <w:div w:id="171648039">
          <w:marLeft w:val="0"/>
          <w:marRight w:val="0"/>
          <w:marTop w:val="0"/>
          <w:marBottom w:val="0"/>
          <w:divBdr>
            <w:top w:val="none" w:sz="0" w:space="0" w:color="auto"/>
            <w:left w:val="none" w:sz="0" w:space="0" w:color="auto"/>
            <w:bottom w:val="none" w:sz="0" w:space="0" w:color="auto"/>
            <w:right w:val="none" w:sz="0" w:space="0" w:color="auto"/>
          </w:divBdr>
        </w:div>
        <w:div w:id="61298595">
          <w:marLeft w:val="0"/>
          <w:marRight w:val="0"/>
          <w:marTop w:val="0"/>
          <w:marBottom w:val="0"/>
          <w:divBdr>
            <w:top w:val="none" w:sz="0" w:space="0" w:color="auto"/>
            <w:left w:val="none" w:sz="0" w:space="0" w:color="auto"/>
            <w:bottom w:val="none" w:sz="0" w:space="0" w:color="auto"/>
            <w:right w:val="none" w:sz="0" w:space="0" w:color="auto"/>
          </w:divBdr>
        </w:div>
        <w:div w:id="1029602838">
          <w:marLeft w:val="0"/>
          <w:marRight w:val="0"/>
          <w:marTop w:val="0"/>
          <w:marBottom w:val="0"/>
          <w:divBdr>
            <w:top w:val="none" w:sz="0" w:space="0" w:color="auto"/>
            <w:left w:val="none" w:sz="0" w:space="0" w:color="auto"/>
            <w:bottom w:val="none" w:sz="0" w:space="0" w:color="auto"/>
            <w:right w:val="none" w:sz="0" w:space="0" w:color="auto"/>
          </w:divBdr>
        </w:div>
        <w:div w:id="931086749">
          <w:marLeft w:val="0"/>
          <w:marRight w:val="0"/>
          <w:marTop w:val="0"/>
          <w:marBottom w:val="0"/>
          <w:divBdr>
            <w:top w:val="none" w:sz="0" w:space="0" w:color="auto"/>
            <w:left w:val="none" w:sz="0" w:space="0" w:color="auto"/>
            <w:bottom w:val="none" w:sz="0" w:space="0" w:color="auto"/>
            <w:right w:val="none" w:sz="0" w:space="0" w:color="auto"/>
          </w:divBdr>
        </w:div>
        <w:div w:id="1303270286">
          <w:marLeft w:val="0"/>
          <w:marRight w:val="0"/>
          <w:marTop w:val="0"/>
          <w:marBottom w:val="0"/>
          <w:divBdr>
            <w:top w:val="none" w:sz="0" w:space="0" w:color="auto"/>
            <w:left w:val="none" w:sz="0" w:space="0" w:color="auto"/>
            <w:bottom w:val="none" w:sz="0" w:space="0" w:color="auto"/>
            <w:right w:val="none" w:sz="0" w:space="0" w:color="auto"/>
          </w:divBdr>
        </w:div>
        <w:div w:id="275329198">
          <w:marLeft w:val="0"/>
          <w:marRight w:val="0"/>
          <w:marTop w:val="0"/>
          <w:marBottom w:val="0"/>
          <w:divBdr>
            <w:top w:val="none" w:sz="0" w:space="0" w:color="auto"/>
            <w:left w:val="none" w:sz="0" w:space="0" w:color="auto"/>
            <w:bottom w:val="none" w:sz="0" w:space="0" w:color="auto"/>
            <w:right w:val="none" w:sz="0" w:space="0" w:color="auto"/>
          </w:divBdr>
        </w:div>
      </w:divsChild>
    </w:div>
    <w:div w:id="499583774">
      <w:bodyDiv w:val="1"/>
      <w:marLeft w:val="0"/>
      <w:marRight w:val="0"/>
      <w:marTop w:val="0"/>
      <w:marBottom w:val="0"/>
      <w:divBdr>
        <w:top w:val="none" w:sz="0" w:space="0" w:color="auto"/>
        <w:left w:val="none" w:sz="0" w:space="0" w:color="auto"/>
        <w:bottom w:val="none" w:sz="0" w:space="0" w:color="auto"/>
        <w:right w:val="none" w:sz="0" w:space="0" w:color="auto"/>
      </w:divBdr>
    </w:div>
    <w:div w:id="501357996">
      <w:bodyDiv w:val="1"/>
      <w:marLeft w:val="0"/>
      <w:marRight w:val="0"/>
      <w:marTop w:val="0"/>
      <w:marBottom w:val="0"/>
      <w:divBdr>
        <w:top w:val="none" w:sz="0" w:space="0" w:color="auto"/>
        <w:left w:val="none" w:sz="0" w:space="0" w:color="auto"/>
        <w:bottom w:val="none" w:sz="0" w:space="0" w:color="auto"/>
        <w:right w:val="none" w:sz="0" w:space="0" w:color="auto"/>
      </w:divBdr>
    </w:div>
    <w:div w:id="523637025">
      <w:bodyDiv w:val="1"/>
      <w:marLeft w:val="0"/>
      <w:marRight w:val="0"/>
      <w:marTop w:val="0"/>
      <w:marBottom w:val="0"/>
      <w:divBdr>
        <w:top w:val="none" w:sz="0" w:space="0" w:color="auto"/>
        <w:left w:val="none" w:sz="0" w:space="0" w:color="auto"/>
        <w:bottom w:val="none" w:sz="0" w:space="0" w:color="auto"/>
        <w:right w:val="none" w:sz="0" w:space="0" w:color="auto"/>
      </w:divBdr>
    </w:div>
    <w:div w:id="545991231">
      <w:bodyDiv w:val="1"/>
      <w:marLeft w:val="0"/>
      <w:marRight w:val="0"/>
      <w:marTop w:val="0"/>
      <w:marBottom w:val="0"/>
      <w:divBdr>
        <w:top w:val="none" w:sz="0" w:space="0" w:color="auto"/>
        <w:left w:val="none" w:sz="0" w:space="0" w:color="auto"/>
        <w:bottom w:val="none" w:sz="0" w:space="0" w:color="auto"/>
        <w:right w:val="none" w:sz="0" w:space="0" w:color="auto"/>
      </w:divBdr>
    </w:div>
    <w:div w:id="564920326">
      <w:bodyDiv w:val="1"/>
      <w:marLeft w:val="0"/>
      <w:marRight w:val="0"/>
      <w:marTop w:val="0"/>
      <w:marBottom w:val="0"/>
      <w:divBdr>
        <w:top w:val="none" w:sz="0" w:space="0" w:color="auto"/>
        <w:left w:val="none" w:sz="0" w:space="0" w:color="auto"/>
        <w:bottom w:val="none" w:sz="0" w:space="0" w:color="auto"/>
        <w:right w:val="none" w:sz="0" w:space="0" w:color="auto"/>
      </w:divBdr>
    </w:div>
    <w:div w:id="594020747">
      <w:bodyDiv w:val="1"/>
      <w:marLeft w:val="0"/>
      <w:marRight w:val="0"/>
      <w:marTop w:val="0"/>
      <w:marBottom w:val="0"/>
      <w:divBdr>
        <w:top w:val="none" w:sz="0" w:space="0" w:color="auto"/>
        <w:left w:val="none" w:sz="0" w:space="0" w:color="auto"/>
        <w:bottom w:val="none" w:sz="0" w:space="0" w:color="auto"/>
        <w:right w:val="none" w:sz="0" w:space="0" w:color="auto"/>
      </w:divBdr>
    </w:div>
    <w:div w:id="601189422">
      <w:bodyDiv w:val="1"/>
      <w:marLeft w:val="0"/>
      <w:marRight w:val="0"/>
      <w:marTop w:val="0"/>
      <w:marBottom w:val="0"/>
      <w:divBdr>
        <w:top w:val="none" w:sz="0" w:space="0" w:color="auto"/>
        <w:left w:val="none" w:sz="0" w:space="0" w:color="auto"/>
        <w:bottom w:val="none" w:sz="0" w:space="0" w:color="auto"/>
        <w:right w:val="none" w:sz="0" w:space="0" w:color="auto"/>
      </w:divBdr>
    </w:div>
    <w:div w:id="620039877">
      <w:bodyDiv w:val="1"/>
      <w:marLeft w:val="0"/>
      <w:marRight w:val="0"/>
      <w:marTop w:val="0"/>
      <w:marBottom w:val="0"/>
      <w:divBdr>
        <w:top w:val="none" w:sz="0" w:space="0" w:color="auto"/>
        <w:left w:val="none" w:sz="0" w:space="0" w:color="auto"/>
        <w:bottom w:val="none" w:sz="0" w:space="0" w:color="auto"/>
        <w:right w:val="none" w:sz="0" w:space="0" w:color="auto"/>
      </w:divBdr>
    </w:div>
    <w:div w:id="620573474">
      <w:bodyDiv w:val="1"/>
      <w:marLeft w:val="0"/>
      <w:marRight w:val="0"/>
      <w:marTop w:val="0"/>
      <w:marBottom w:val="0"/>
      <w:divBdr>
        <w:top w:val="none" w:sz="0" w:space="0" w:color="auto"/>
        <w:left w:val="none" w:sz="0" w:space="0" w:color="auto"/>
        <w:bottom w:val="none" w:sz="0" w:space="0" w:color="auto"/>
        <w:right w:val="none" w:sz="0" w:space="0" w:color="auto"/>
      </w:divBdr>
    </w:div>
    <w:div w:id="630330458">
      <w:bodyDiv w:val="1"/>
      <w:marLeft w:val="0"/>
      <w:marRight w:val="0"/>
      <w:marTop w:val="0"/>
      <w:marBottom w:val="0"/>
      <w:divBdr>
        <w:top w:val="none" w:sz="0" w:space="0" w:color="auto"/>
        <w:left w:val="none" w:sz="0" w:space="0" w:color="auto"/>
        <w:bottom w:val="none" w:sz="0" w:space="0" w:color="auto"/>
        <w:right w:val="none" w:sz="0" w:space="0" w:color="auto"/>
      </w:divBdr>
    </w:div>
    <w:div w:id="633408904">
      <w:bodyDiv w:val="1"/>
      <w:marLeft w:val="0"/>
      <w:marRight w:val="0"/>
      <w:marTop w:val="0"/>
      <w:marBottom w:val="0"/>
      <w:divBdr>
        <w:top w:val="none" w:sz="0" w:space="0" w:color="auto"/>
        <w:left w:val="none" w:sz="0" w:space="0" w:color="auto"/>
        <w:bottom w:val="none" w:sz="0" w:space="0" w:color="auto"/>
        <w:right w:val="none" w:sz="0" w:space="0" w:color="auto"/>
      </w:divBdr>
    </w:div>
    <w:div w:id="656570465">
      <w:bodyDiv w:val="1"/>
      <w:marLeft w:val="0"/>
      <w:marRight w:val="0"/>
      <w:marTop w:val="0"/>
      <w:marBottom w:val="0"/>
      <w:divBdr>
        <w:top w:val="none" w:sz="0" w:space="0" w:color="auto"/>
        <w:left w:val="none" w:sz="0" w:space="0" w:color="auto"/>
        <w:bottom w:val="none" w:sz="0" w:space="0" w:color="auto"/>
        <w:right w:val="none" w:sz="0" w:space="0" w:color="auto"/>
      </w:divBdr>
    </w:div>
    <w:div w:id="659117400">
      <w:bodyDiv w:val="1"/>
      <w:marLeft w:val="0"/>
      <w:marRight w:val="0"/>
      <w:marTop w:val="0"/>
      <w:marBottom w:val="0"/>
      <w:divBdr>
        <w:top w:val="none" w:sz="0" w:space="0" w:color="auto"/>
        <w:left w:val="none" w:sz="0" w:space="0" w:color="auto"/>
        <w:bottom w:val="none" w:sz="0" w:space="0" w:color="auto"/>
        <w:right w:val="none" w:sz="0" w:space="0" w:color="auto"/>
      </w:divBdr>
    </w:div>
    <w:div w:id="689183083">
      <w:bodyDiv w:val="1"/>
      <w:marLeft w:val="0"/>
      <w:marRight w:val="0"/>
      <w:marTop w:val="0"/>
      <w:marBottom w:val="0"/>
      <w:divBdr>
        <w:top w:val="none" w:sz="0" w:space="0" w:color="auto"/>
        <w:left w:val="none" w:sz="0" w:space="0" w:color="auto"/>
        <w:bottom w:val="none" w:sz="0" w:space="0" w:color="auto"/>
        <w:right w:val="none" w:sz="0" w:space="0" w:color="auto"/>
      </w:divBdr>
    </w:div>
    <w:div w:id="706568287">
      <w:bodyDiv w:val="1"/>
      <w:marLeft w:val="0"/>
      <w:marRight w:val="0"/>
      <w:marTop w:val="0"/>
      <w:marBottom w:val="0"/>
      <w:divBdr>
        <w:top w:val="none" w:sz="0" w:space="0" w:color="auto"/>
        <w:left w:val="none" w:sz="0" w:space="0" w:color="auto"/>
        <w:bottom w:val="none" w:sz="0" w:space="0" w:color="auto"/>
        <w:right w:val="none" w:sz="0" w:space="0" w:color="auto"/>
      </w:divBdr>
    </w:div>
    <w:div w:id="736317538">
      <w:bodyDiv w:val="1"/>
      <w:marLeft w:val="0"/>
      <w:marRight w:val="0"/>
      <w:marTop w:val="0"/>
      <w:marBottom w:val="0"/>
      <w:divBdr>
        <w:top w:val="none" w:sz="0" w:space="0" w:color="auto"/>
        <w:left w:val="none" w:sz="0" w:space="0" w:color="auto"/>
        <w:bottom w:val="none" w:sz="0" w:space="0" w:color="auto"/>
        <w:right w:val="none" w:sz="0" w:space="0" w:color="auto"/>
      </w:divBdr>
    </w:div>
    <w:div w:id="740717818">
      <w:bodyDiv w:val="1"/>
      <w:marLeft w:val="0"/>
      <w:marRight w:val="0"/>
      <w:marTop w:val="0"/>
      <w:marBottom w:val="0"/>
      <w:divBdr>
        <w:top w:val="none" w:sz="0" w:space="0" w:color="auto"/>
        <w:left w:val="none" w:sz="0" w:space="0" w:color="auto"/>
        <w:bottom w:val="none" w:sz="0" w:space="0" w:color="auto"/>
        <w:right w:val="none" w:sz="0" w:space="0" w:color="auto"/>
      </w:divBdr>
    </w:div>
    <w:div w:id="814418708">
      <w:bodyDiv w:val="1"/>
      <w:marLeft w:val="0"/>
      <w:marRight w:val="0"/>
      <w:marTop w:val="0"/>
      <w:marBottom w:val="0"/>
      <w:divBdr>
        <w:top w:val="none" w:sz="0" w:space="0" w:color="auto"/>
        <w:left w:val="none" w:sz="0" w:space="0" w:color="auto"/>
        <w:bottom w:val="none" w:sz="0" w:space="0" w:color="auto"/>
        <w:right w:val="none" w:sz="0" w:space="0" w:color="auto"/>
      </w:divBdr>
    </w:div>
    <w:div w:id="815686074">
      <w:bodyDiv w:val="1"/>
      <w:marLeft w:val="0"/>
      <w:marRight w:val="0"/>
      <w:marTop w:val="0"/>
      <w:marBottom w:val="0"/>
      <w:divBdr>
        <w:top w:val="none" w:sz="0" w:space="0" w:color="auto"/>
        <w:left w:val="none" w:sz="0" w:space="0" w:color="auto"/>
        <w:bottom w:val="none" w:sz="0" w:space="0" w:color="auto"/>
        <w:right w:val="none" w:sz="0" w:space="0" w:color="auto"/>
      </w:divBdr>
    </w:div>
    <w:div w:id="821385625">
      <w:bodyDiv w:val="1"/>
      <w:marLeft w:val="0"/>
      <w:marRight w:val="0"/>
      <w:marTop w:val="0"/>
      <w:marBottom w:val="0"/>
      <w:divBdr>
        <w:top w:val="none" w:sz="0" w:space="0" w:color="auto"/>
        <w:left w:val="none" w:sz="0" w:space="0" w:color="auto"/>
        <w:bottom w:val="none" w:sz="0" w:space="0" w:color="auto"/>
        <w:right w:val="none" w:sz="0" w:space="0" w:color="auto"/>
      </w:divBdr>
    </w:div>
    <w:div w:id="825631003">
      <w:bodyDiv w:val="1"/>
      <w:marLeft w:val="0"/>
      <w:marRight w:val="0"/>
      <w:marTop w:val="0"/>
      <w:marBottom w:val="0"/>
      <w:divBdr>
        <w:top w:val="none" w:sz="0" w:space="0" w:color="auto"/>
        <w:left w:val="none" w:sz="0" w:space="0" w:color="auto"/>
        <w:bottom w:val="none" w:sz="0" w:space="0" w:color="auto"/>
        <w:right w:val="none" w:sz="0" w:space="0" w:color="auto"/>
      </w:divBdr>
    </w:div>
    <w:div w:id="827985578">
      <w:bodyDiv w:val="1"/>
      <w:marLeft w:val="0"/>
      <w:marRight w:val="0"/>
      <w:marTop w:val="0"/>
      <w:marBottom w:val="0"/>
      <w:divBdr>
        <w:top w:val="none" w:sz="0" w:space="0" w:color="auto"/>
        <w:left w:val="none" w:sz="0" w:space="0" w:color="auto"/>
        <w:bottom w:val="none" w:sz="0" w:space="0" w:color="auto"/>
        <w:right w:val="none" w:sz="0" w:space="0" w:color="auto"/>
      </w:divBdr>
    </w:div>
    <w:div w:id="837883120">
      <w:bodyDiv w:val="1"/>
      <w:marLeft w:val="0"/>
      <w:marRight w:val="0"/>
      <w:marTop w:val="0"/>
      <w:marBottom w:val="0"/>
      <w:divBdr>
        <w:top w:val="none" w:sz="0" w:space="0" w:color="auto"/>
        <w:left w:val="none" w:sz="0" w:space="0" w:color="auto"/>
        <w:bottom w:val="none" w:sz="0" w:space="0" w:color="auto"/>
        <w:right w:val="none" w:sz="0" w:space="0" w:color="auto"/>
      </w:divBdr>
    </w:div>
    <w:div w:id="844562928">
      <w:bodyDiv w:val="1"/>
      <w:marLeft w:val="0"/>
      <w:marRight w:val="0"/>
      <w:marTop w:val="0"/>
      <w:marBottom w:val="0"/>
      <w:divBdr>
        <w:top w:val="none" w:sz="0" w:space="0" w:color="auto"/>
        <w:left w:val="none" w:sz="0" w:space="0" w:color="auto"/>
        <w:bottom w:val="none" w:sz="0" w:space="0" w:color="auto"/>
        <w:right w:val="none" w:sz="0" w:space="0" w:color="auto"/>
      </w:divBdr>
    </w:div>
    <w:div w:id="845486281">
      <w:bodyDiv w:val="1"/>
      <w:marLeft w:val="0"/>
      <w:marRight w:val="0"/>
      <w:marTop w:val="0"/>
      <w:marBottom w:val="0"/>
      <w:divBdr>
        <w:top w:val="none" w:sz="0" w:space="0" w:color="auto"/>
        <w:left w:val="none" w:sz="0" w:space="0" w:color="auto"/>
        <w:bottom w:val="none" w:sz="0" w:space="0" w:color="auto"/>
        <w:right w:val="none" w:sz="0" w:space="0" w:color="auto"/>
      </w:divBdr>
    </w:div>
    <w:div w:id="876117529">
      <w:bodyDiv w:val="1"/>
      <w:marLeft w:val="0"/>
      <w:marRight w:val="0"/>
      <w:marTop w:val="0"/>
      <w:marBottom w:val="0"/>
      <w:divBdr>
        <w:top w:val="none" w:sz="0" w:space="0" w:color="auto"/>
        <w:left w:val="none" w:sz="0" w:space="0" w:color="auto"/>
        <w:bottom w:val="none" w:sz="0" w:space="0" w:color="auto"/>
        <w:right w:val="none" w:sz="0" w:space="0" w:color="auto"/>
      </w:divBdr>
    </w:div>
    <w:div w:id="911739803">
      <w:bodyDiv w:val="1"/>
      <w:marLeft w:val="0"/>
      <w:marRight w:val="0"/>
      <w:marTop w:val="0"/>
      <w:marBottom w:val="0"/>
      <w:divBdr>
        <w:top w:val="none" w:sz="0" w:space="0" w:color="auto"/>
        <w:left w:val="none" w:sz="0" w:space="0" w:color="auto"/>
        <w:bottom w:val="none" w:sz="0" w:space="0" w:color="auto"/>
        <w:right w:val="none" w:sz="0" w:space="0" w:color="auto"/>
      </w:divBdr>
    </w:div>
    <w:div w:id="936063141">
      <w:bodyDiv w:val="1"/>
      <w:marLeft w:val="0"/>
      <w:marRight w:val="0"/>
      <w:marTop w:val="0"/>
      <w:marBottom w:val="0"/>
      <w:divBdr>
        <w:top w:val="none" w:sz="0" w:space="0" w:color="auto"/>
        <w:left w:val="none" w:sz="0" w:space="0" w:color="auto"/>
        <w:bottom w:val="none" w:sz="0" w:space="0" w:color="auto"/>
        <w:right w:val="none" w:sz="0" w:space="0" w:color="auto"/>
      </w:divBdr>
    </w:div>
    <w:div w:id="957641714">
      <w:bodyDiv w:val="1"/>
      <w:marLeft w:val="0"/>
      <w:marRight w:val="0"/>
      <w:marTop w:val="0"/>
      <w:marBottom w:val="0"/>
      <w:divBdr>
        <w:top w:val="none" w:sz="0" w:space="0" w:color="auto"/>
        <w:left w:val="none" w:sz="0" w:space="0" w:color="auto"/>
        <w:bottom w:val="none" w:sz="0" w:space="0" w:color="auto"/>
        <w:right w:val="none" w:sz="0" w:space="0" w:color="auto"/>
      </w:divBdr>
    </w:div>
    <w:div w:id="972828583">
      <w:bodyDiv w:val="1"/>
      <w:marLeft w:val="0"/>
      <w:marRight w:val="0"/>
      <w:marTop w:val="0"/>
      <w:marBottom w:val="0"/>
      <w:divBdr>
        <w:top w:val="none" w:sz="0" w:space="0" w:color="auto"/>
        <w:left w:val="none" w:sz="0" w:space="0" w:color="auto"/>
        <w:bottom w:val="none" w:sz="0" w:space="0" w:color="auto"/>
        <w:right w:val="none" w:sz="0" w:space="0" w:color="auto"/>
      </w:divBdr>
    </w:div>
    <w:div w:id="973097949">
      <w:bodyDiv w:val="1"/>
      <w:marLeft w:val="0"/>
      <w:marRight w:val="0"/>
      <w:marTop w:val="0"/>
      <w:marBottom w:val="0"/>
      <w:divBdr>
        <w:top w:val="none" w:sz="0" w:space="0" w:color="auto"/>
        <w:left w:val="none" w:sz="0" w:space="0" w:color="auto"/>
        <w:bottom w:val="none" w:sz="0" w:space="0" w:color="auto"/>
        <w:right w:val="none" w:sz="0" w:space="0" w:color="auto"/>
      </w:divBdr>
    </w:div>
    <w:div w:id="989335150">
      <w:bodyDiv w:val="1"/>
      <w:marLeft w:val="0"/>
      <w:marRight w:val="0"/>
      <w:marTop w:val="0"/>
      <w:marBottom w:val="0"/>
      <w:divBdr>
        <w:top w:val="none" w:sz="0" w:space="0" w:color="auto"/>
        <w:left w:val="none" w:sz="0" w:space="0" w:color="auto"/>
        <w:bottom w:val="none" w:sz="0" w:space="0" w:color="auto"/>
        <w:right w:val="none" w:sz="0" w:space="0" w:color="auto"/>
      </w:divBdr>
    </w:div>
    <w:div w:id="990331971">
      <w:bodyDiv w:val="1"/>
      <w:marLeft w:val="0"/>
      <w:marRight w:val="0"/>
      <w:marTop w:val="0"/>
      <w:marBottom w:val="0"/>
      <w:divBdr>
        <w:top w:val="none" w:sz="0" w:space="0" w:color="auto"/>
        <w:left w:val="none" w:sz="0" w:space="0" w:color="auto"/>
        <w:bottom w:val="none" w:sz="0" w:space="0" w:color="auto"/>
        <w:right w:val="none" w:sz="0" w:space="0" w:color="auto"/>
      </w:divBdr>
    </w:div>
    <w:div w:id="1078290354">
      <w:bodyDiv w:val="1"/>
      <w:marLeft w:val="0"/>
      <w:marRight w:val="0"/>
      <w:marTop w:val="0"/>
      <w:marBottom w:val="0"/>
      <w:divBdr>
        <w:top w:val="none" w:sz="0" w:space="0" w:color="auto"/>
        <w:left w:val="none" w:sz="0" w:space="0" w:color="auto"/>
        <w:bottom w:val="none" w:sz="0" w:space="0" w:color="auto"/>
        <w:right w:val="none" w:sz="0" w:space="0" w:color="auto"/>
      </w:divBdr>
    </w:div>
    <w:div w:id="1088426043">
      <w:bodyDiv w:val="1"/>
      <w:marLeft w:val="0"/>
      <w:marRight w:val="0"/>
      <w:marTop w:val="0"/>
      <w:marBottom w:val="0"/>
      <w:divBdr>
        <w:top w:val="none" w:sz="0" w:space="0" w:color="auto"/>
        <w:left w:val="none" w:sz="0" w:space="0" w:color="auto"/>
        <w:bottom w:val="none" w:sz="0" w:space="0" w:color="auto"/>
        <w:right w:val="none" w:sz="0" w:space="0" w:color="auto"/>
      </w:divBdr>
    </w:div>
    <w:div w:id="1101073368">
      <w:bodyDiv w:val="1"/>
      <w:marLeft w:val="0"/>
      <w:marRight w:val="0"/>
      <w:marTop w:val="0"/>
      <w:marBottom w:val="0"/>
      <w:divBdr>
        <w:top w:val="none" w:sz="0" w:space="0" w:color="auto"/>
        <w:left w:val="none" w:sz="0" w:space="0" w:color="auto"/>
        <w:bottom w:val="none" w:sz="0" w:space="0" w:color="auto"/>
        <w:right w:val="none" w:sz="0" w:space="0" w:color="auto"/>
      </w:divBdr>
    </w:div>
    <w:div w:id="1109277159">
      <w:bodyDiv w:val="1"/>
      <w:marLeft w:val="0"/>
      <w:marRight w:val="0"/>
      <w:marTop w:val="0"/>
      <w:marBottom w:val="0"/>
      <w:divBdr>
        <w:top w:val="none" w:sz="0" w:space="0" w:color="auto"/>
        <w:left w:val="none" w:sz="0" w:space="0" w:color="auto"/>
        <w:bottom w:val="none" w:sz="0" w:space="0" w:color="auto"/>
        <w:right w:val="none" w:sz="0" w:space="0" w:color="auto"/>
      </w:divBdr>
    </w:div>
    <w:div w:id="1129589086">
      <w:bodyDiv w:val="1"/>
      <w:marLeft w:val="0"/>
      <w:marRight w:val="0"/>
      <w:marTop w:val="0"/>
      <w:marBottom w:val="0"/>
      <w:divBdr>
        <w:top w:val="none" w:sz="0" w:space="0" w:color="auto"/>
        <w:left w:val="none" w:sz="0" w:space="0" w:color="auto"/>
        <w:bottom w:val="none" w:sz="0" w:space="0" w:color="auto"/>
        <w:right w:val="none" w:sz="0" w:space="0" w:color="auto"/>
      </w:divBdr>
    </w:div>
    <w:div w:id="1135441091">
      <w:bodyDiv w:val="1"/>
      <w:marLeft w:val="0"/>
      <w:marRight w:val="0"/>
      <w:marTop w:val="0"/>
      <w:marBottom w:val="0"/>
      <w:divBdr>
        <w:top w:val="none" w:sz="0" w:space="0" w:color="auto"/>
        <w:left w:val="none" w:sz="0" w:space="0" w:color="auto"/>
        <w:bottom w:val="none" w:sz="0" w:space="0" w:color="auto"/>
        <w:right w:val="none" w:sz="0" w:space="0" w:color="auto"/>
      </w:divBdr>
    </w:div>
    <w:div w:id="1152671457">
      <w:bodyDiv w:val="1"/>
      <w:marLeft w:val="0"/>
      <w:marRight w:val="0"/>
      <w:marTop w:val="0"/>
      <w:marBottom w:val="0"/>
      <w:divBdr>
        <w:top w:val="none" w:sz="0" w:space="0" w:color="auto"/>
        <w:left w:val="none" w:sz="0" w:space="0" w:color="auto"/>
        <w:bottom w:val="none" w:sz="0" w:space="0" w:color="auto"/>
        <w:right w:val="none" w:sz="0" w:space="0" w:color="auto"/>
      </w:divBdr>
    </w:div>
    <w:div w:id="1159150585">
      <w:bodyDiv w:val="1"/>
      <w:marLeft w:val="0"/>
      <w:marRight w:val="0"/>
      <w:marTop w:val="0"/>
      <w:marBottom w:val="0"/>
      <w:divBdr>
        <w:top w:val="none" w:sz="0" w:space="0" w:color="auto"/>
        <w:left w:val="none" w:sz="0" w:space="0" w:color="auto"/>
        <w:bottom w:val="none" w:sz="0" w:space="0" w:color="auto"/>
        <w:right w:val="none" w:sz="0" w:space="0" w:color="auto"/>
      </w:divBdr>
    </w:div>
    <w:div w:id="1202086346">
      <w:bodyDiv w:val="1"/>
      <w:marLeft w:val="0"/>
      <w:marRight w:val="0"/>
      <w:marTop w:val="0"/>
      <w:marBottom w:val="0"/>
      <w:divBdr>
        <w:top w:val="none" w:sz="0" w:space="0" w:color="auto"/>
        <w:left w:val="none" w:sz="0" w:space="0" w:color="auto"/>
        <w:bottom w:val="none" w:sz="0" w:space="0" w:color="auto"/>
        <w:right w:val="none" w:sz="0" w:space="0" w:color="auto"/>
      </w:divBdr>
    </w:div>
    <w:div w:id="1205824409">
      <w:bodyDiv w:val="1"/>
      <w:marLeft w:val="0"/>
      <w:marRight w:val="0"/>
      <w:marTop w:val="0"/>
      <w:marBottom w:val="0"/>
      <w:divBdr>
        <w:top w:val="none" w:sz="0" w:space="0" w:color="auto"/>
        <w:left w:val="none" w:sz="0" w:space="0" w:color="auto"/>
        <w:bottom w:val="none" w:sz="0" w:space="0" w:color="auto"/>
        <w:right w:val="none" w:sz="0" w:space="0" w:color="auto"/>
      </w:divBdr>
    </w:div>
    <w:div w:id="1235550591">
      <w:bodyDiv w:val="1"/>
      <w:marLeft w:val="0"/>
      <w:marRight w:val="0"/>
      <w:marTop w:val="0"/>
      <w:marBottom w:val="0"/>
      <w:divBdr>
        <w:top w:val="none" w:sz="0" w:space="0" w:color="auto"/>
        <w:left w:val="none" w:sz="0" w:space="0" w:color="auto"/>
        <w:bottom w:val="none" w:sz="0" w:space="0" w:color="auto"/>
        <w:right w:val="none" w:sz="0" w:space="0" w:color="auto"/>
      </w:divBdr>
      <w:divsChild>
        <w:div w:id="930819721">
          <w:marLeft w:val="640"/>
          <w:marRight w:val="0"/>
          <w:marTop w:val="0"/>
          <w:marBottom w:val="0"/>
          <w:divBdr>
            <w:top w:val="none" w:sz="0" w:space="0" w:color="auto"/>
            <w:left w:val="none" w:sz="0" w:space="0" w:color="auto"/>
            <w:bottom w:val="none" w:sz="0" w:space="0" w:color="auto"/>
            <w:right w:val="none" w:sz="0" w:space="0" w:color="auto"/>
          </w:divBdr>
        </w:div>
        <w:div w:id="1350181590">
          <w:marLeft w:val="640"/>
          <w:marRight w:val="0"/>
          <w:marTop w:val="0"/>
          <w:marBottom w:val="0"/>
          <w:divBdr>
            <w:top w:val="none" w:sz="0" w:space="0" w:color="auto"/>
            <w:left w:val="none" w:sz="0" w:space="0" w:color="auto"/>
            <w:bottom w:val="none" w:sz="0" w:space="0" w:color="auto"/>
            <w:right w:val="none" w:sz="0" w:space="0" w:color="auto"/>
          </w:divBdr>
        </w:div>
        <w:div w:id="1909614534">
          <w:marLeft w:val="640"/>
          <w:marRight w:val="0"/>
          <w:marTop w:val="0"/>
          <w:marBottom w:val="0"/>
          <w:divBdr>
            <w:top w:val="none" w:sz="0" w:space="0" w:color="auto"/>
            <w:left w:val="none" w:sz="0" w:space="0" w:color="auto"/>
            <w:bottom w:val="none" w:sz="0" w:space="0" w:color="auto"/>
            <w:right w:val="none" w:sz="0" w:space="0" w:color="auto"/>
          </w:divBdr>
        </w:div>
        <w:div w:id="1010907095">
          <w:marLeft w:val="640"/>
          <w:marRight w:val="0"/>
          <w:marTop w:val="0"/>
          <w:marBottom w:val="0"/>
          <w:divBdr>
            <w:top w:val="none" w:sz="0" w:space="0" w:color="auto"/>
            <w:left w:val="none" w:sz="0" w:space="0" w:color="auto"/>
            <w:bottom w:val="none" w:sz="0" w:space="0" w:color="auto"/>
            <w:right w:val="none" w:sz="0" w:space="0" w:color="auto"/>
          </w:divBdr>
        </w:div>
      </w:divsChild>
    </w:div>
    <w:div w:id="1271400038">
      <w:bodyDiv w:val="1"/>
      <w:marLeft w:val="0"/>
      <w:marRight w:val="0"/>
      <w:marTop w:val="0"/>
      <w:marBottom w:val="0"/>
      <w:divBdr>
        <w:top w:val="none" w:sz="0" w:space="0" w:color="auto"/>
        <w:left w:val="none" w:sz="0" w:space="0" w:color="auto"/>
        <w:bottom w:val="none" w:sz="0" w:space="0" w:color="auto"/>
        <w:right w:val="none" w:sz="0" w:space="0" w:color="auto"/>
      </w:divBdr>
    </w:div>
    <w:div w:id="1301495734">
      <w:bodyDiv w:val="1"/>
      <w:marLeft w:val="0"/>
      <w:marRight w:val="0"/>
      <w:marTop w:val="0"/>
      <w:marBottom w:val="0"/>
      <w:divBdr>
        <w:top w:val="none" w:sz="0" w:space="0" w:color="auto"/>
        <w:left w:val="none" w:sz="0" w:space="0" w:color="auto"/>
        <w:bottom w:val="none" w:sz="0" w:space="0" w:color="auto"/>
        <w:right w:val="none" w:sz="0" w:space="0" w:color="auto"/>
      </w:divBdr>
    </w:div>
    <w:div w:id="1312560094">
      <w:bodyDiv w:val="1"/>
      <w:marLeft w:val="0"/>
      <w:marRight w:val="0"/>
      <w:marTop w:val="0"/>
      <w:marBottom w:val="0"/>
      <w:divBdr>
        <w:top w:val="none" w:sz="0" w:space="0" w:color="auto"/>
        <w:left w:val="none" w:sz="0" w:space="0" w:color="auto"/>
        <w:bottom w:val="none" w:sz="0" w:space="0" w:color="auto"/>
        <w:right w:val="none" w:sz="0" w:space="0" w:color="auto"/>
      </w:divBdr>
    </w:div>
    <w:div w:id="1343816713">
      <w:bodyDiv w:val="1"/>
      <w:marLeft w:val="0"/>
      <w:marRight w:val="0"/>
      <w:marTop w:val="0"/>
      <w:marBottom w:val="0"/>
      <w:divBdr>
        <w:top w:val="none" w:sz="0" w:space="0" w:color="auto"/>
        <w:left w:val="none" w:sz="0" w:space="0" w:color="auto"/>
        <w:bottom w:val="none" w:sz="0" w:space="0" w:color="auto"/>
        <w:right w:val="none" w:sz="0" w:space="0" w:color="auto"/>
      </w:divBdr>
    </w:div>
    <w:div w:id="1353452712">
      <w:bodyDiv w:val="1"/>
      <w:marLeft w:val="0"/>
      <w:marRight w:val="0"/>
      <w:marTop w:val="0"/>
      <w:marBottom w:val="0"/>
      <w:divBdr>
        <w:top w:val="none" w:sz="0" w:space="0" w:color="auto"/>
        <w:left w:val="none" w:sz="0" w:space="0" w:color="auto"/>
        <w:bottom w:val="none" w:sz="0" w:space="0" w:color="auto"/>
        <w:right w:val="none" w:sz="0" w:space="0" w:color="auto"/>
      </w:divBdr>
    </w:div>
    <w:div w:id="1356075499">
      <w:bodyDiv w:val="1"/>
      <w:marLeft w:val="0"/>
      <w:marRight w:val="0"/>
      <w:marTop w:val="0"/>
      <w:marBottom w:val="0"/>
      <w:divBdr>
        <w:top w:val="none" w:sz="0" w:space="0" w:color="auto"/>
        <w:left w:val="none" w:sz="0" w:space="0" w:color="auto"/>
        <w:bottom w:val="none" w:sz="0" w:space="0" w:color="auto"/>
        <w:right w:val="none" w:sz="0" w:space="0" w:color="auto"/>
      </w:divBdr>
    </w:div>
    <w:div w:id="1370228900">
      <w:bodyDiv w:val="1"/>
      <w:marLeft w:val="0"/>
      <w:marRight w:val="0"/>
      <w:marTop w:val="0"/>
      <w:marBottom w:val="0"/>
      <w:divBdr>
        <w:top w:val="none" w:sz="0" w:space="0" w:color="auto"/>
        <w:left w:val="none" w:sz="0" w:space="0" w:color="auto"/>
        <w:bottom w:val="none" w:sz="0" w:space="0" w:color="auto"/>
        <w:right w:val="none" w:sz="0" w:space="0" w:color="auto"/>
      </w:divBdr>
    </w:div>
    <w:div w:id="1411196028">
      <w:bodyDiv w:val="1"/>
      <w:marLeft w:val="0"/>
      <w:marRight w:val="0"/>
      <w:marTop w:val="0"/>
      <w:marBottom w:val="0"/>
      <w:divBdr>
        <w:top w:val="none" w:sz="0" w:space="0" w:color="auto"/>
        <w:left w:val="none" w:sz="0" w:space="0" w:color="auto"/>
        <w:bottom w:val="none" w:sz="0" w:space="0" w:color="auto"/>
        <w:right w:val="none" w:sz="0" w:space="0" w:color="auto"/>
      </w:divBdr>
    </w:div>
    <w:div w:id="1438795140">
      <w:bodyDiv w:val="1"/>
      <w:marLeft w:val="0"/>
      <w:marRight w:val="0"/>
      <w:marTop w:val="0"/>
      <w:marBottom w:val="0"/>
      <w:divBdr>
        <w:top w:val="none" w:sz="0" w:space="0" w:color="auto"/>
        <w:left w:val="none" w:sz="0" w:space="0" w:color="auto"/>
        <w:bottom w:val="none" w:sz="0" w:space="0" w:color="auto"/>
        <w:right w:val="none" w:sz="0" w:space="0" w:color="auto"/>
      </w:divBdr>
    </w:div>
    <w:div w:id="1452363582">
      <w:bodyDiv w:val="1"/>
      <w:marLeft w:val="0"/>
      <w:marRight w:val="0"/>
      <w:marTop w:val="0"/>
      <w:marBottom w:val="0"/>
      <w:divBdr>
        <w:top w:val="none" w:sz="0" w:space="0" w:color="auto"/>
        <w:left w:val="none" w:sz="0" w:space="0" w:color="auto"/>
        <w:bottom w:val="none" w:sz="0" w:space="0" w:color="auto"/>
        <w:right w:val="none" w:sz="0" w:space="0" w:color="auto"/>
      </w:divBdr>
      <w:divsChild>
        <w:div w:id="1517116250">
          <w:marLeft w:val="640"/>
          <w:marRight w:val="0"/>
          <w:marTop w:val="0"/>
          <w:marBottom w:val="0"/>
          <w:divBdr>
            <w:top w:val="none" w:sz="0" w:space="0" w:color="auto"/>
            <w:left w:val="none" w:sz="0" w:space="0" w:color="auto"/>
            <w:bottom w:val="none" w:sz="0" w:space="0" w:color="auto"/>
            <w:right w:val="none" w:sz="0" w:space="0" w:color="auto"/>
          </w:divBdr>
        </w:div>
        <w:div w:id="739644890">
          <w:marLeft w:val="640"/>
          <w:marRight w:val="0"/>
          <w:marTop w:val="0"/>
          <w:marBottom w:val="0"/>
          <w:divBdr>
            <w:top w:val="none" w:sz="0" w:space="0" w:color="auto"/>
            <w:left w:val="none" w:sz="0" w:space="0" w:color="auto"/>
            <w:bottom w:val="none" w:sz="0" w:space="0" w:color="auto"/>
            <w:right w:val="none" w:sz="0" w:space="0" w:color="auto"/>
          </w:divBdr>
        </w:div>
        <w:div w:id="1742671942">
          <w:marLeft w:val="640"/>
          <w:marRight w:val="0"/>
          <w:marTop w:val="0"/>
          <w:marBottom w:val="0"/>
          <w:divBdr>
            <w:top w:val="none" w:sz="0" w:space="0" w:color="auto"/>
            <w:left w:val="none" w:sz="0" w:space="0" w:color="auto"/>
            <w:bottom w:val="none" w:sz="0" w:space="0" w:color="auto"/>
            <w:right w:val="none" w:sz="0" w:space="0" w:color="auto"/>
          </w:divBdr>
        </w:div>
        <w:div w:id="1704206782">
          <w:marLeft w:val="640"/>
          <w:marRight w:val="0"/>
          <w:marTop w:val="0"/>
          <w:marBottom w:val="0"/>
          <w:divBdr>
            <w:top w:val="none" w:sz="0" w:space="0" w:color="auto"/>
            <w:left w:val="none" w:sz="0" w:space="0" w:color="auto"/>
            <w:bottom w:val="none" w:sz="0" w:space="0" w:color="auto"/>
            <w:right w:val="none" w:sz="0" w:space="0" w:color="auto"/>
          </w:divBdr>
        </w:div>
        <w:div w:id="193882575">
          <w:marLeft w:val="640"/>
          <w:marRight w:val="0"/>
          <w:marTop w:val="0"/>
          <w:marBottom w:val="0"/>
          <w:divBdr>
            <w:top w:val="none" w:sz="0" w:space="0" w:color="auto"/>
            <w:left w:val="none" w:sz="0" w:space="0" w:color="auto"/>
            <w:bottom w:val="none" w:sz="0" w:space="0" w:color="auto"/>
            <w:right w:val="none" w:sz="0" w:space="0" w:color="auto"/>
          </w:divBdr>
        </w:div>
      </w:divsChild>
    </w:div>
    <w:div w:id="1458528680">
      <w:bodyDiv w:val="1"/>
      <w:marLeft w:val="0"/>
      <w:marRight w:val="0"/>
      <w:marTop w:val="0"/>
      <w:marBottom w:val="0"/>
      <w:divBdr>
        <w:top w:val="none" w:sz="0" w:space="0" w:color="auto"/>
        <w:left w:val="none" w:sz="0" w:space="0" w:color="auto"/>
        <w:bottom w:val="none" w:sz="0" w:space="0" w:color="auto"/>
        <w:right w:val="none" w:sz="0" w:space="0" w:color="auto"/>
      </w:divBdr>
    </w:div>
    <w:div w:id="1520436347">
      <w:bodyDiv w:val="1"/>
      <w:marLeft w:val="0"/>
      <w:marRight w:val="0"/>
      <w:marTop w:val="0"/>
      <w:marBottom w:val="0"/>
      <w:divBdr>
        <w:top w:val="none" w:sz="0" w:space="0" w:color="auto"/>
        <w:left w:val="none" w:sz="0" w:space="0" w:color="auto"/>
        <w:bottom w:val="none" w:sz="0" w:space="0" w:color="auto"/>
        <w:right w:val="none" w:sz="0" w:space="0" w:color="auto"/>
      </w:divBdr>
    </w:div>
    <w:div w:id="1529758260">
      <w:bodyDiv w:val="1"/>
      <w:marLeft w:val="0"/>
      <w:marRight w:val="0"/>
      <w:marTop w:val="0"/>
      <w:marBottom w:val="0"/>
      <w:divBdr>
        <w:top w:val="none" w:sz="0" w:space="0" w:color="auto"/>
        <w:left w:val="none" w:sz="0" w:space="0" w:color="auto"/>
        <w:bottom w:val="none" w:sz="0" w:space="0" w:color="auto"/>
        <w:right w:val="none" w:sz="0" w:space="0" w:color="auto"/>
      </w:divBdr>
    </w:div>
    <w:div w:id="1535575500">
      <w:bodyDiv w:val="1"/>
      <w:marLeft w:val="0"/>
      <w:marRight w:val="0"/>
      <w:marTop w:val="0"/>
      <w:marBottom w:val="0"/>
      <w:divBdr>
        <w:top w:val="none" w:sz="0" w:space="0" w:color="auto"/>
        <w:left w:val="none" w:sz="0" w:space="0" w:color="auto"/>
        <w:bottom w:val="none" w:sz="0" w:space="0" w:color="auto"/>
        <w:right w:val="none" w:sz="0" w:space="0" w:color="auto"/>
      </w:divBdr>
    </w:div>
    <w:div w:id="1554199322">
      <w:bodyDiv w:val="1"/>
      <w:marLeft w:val="0"/>
      <w:marRight w:val="0"/>
      <w:marTop w:val="0"/>
      <w:marBottom w:val="0"/>
      <w:divBdr>
        <w:top w:val="none" w:sz="0" w:space="0" w:color="auto"/>
        <w:left w:val="none" w:sz="0" w:space="0" w:color="auto"/>
        <w:bottom w:val="none" w:sz="0" w:space="0" w:color="auto"/>
        <w:right w:val="none" w:sz="0" w:space="0" w:color="auto"/>
      </w:divBdr>
    </w:div>
    <w:div w:id="1576237210">
      <w:bodyDiv w:val="1"/>
      <w:marLeft w:val="0"/>
      <w:marRight w:val="0"/>
      <w:marTop w:val="0"/>
      <w:marBottom w:val="0"/>
      <w:divBdr>
        <w:top w:val="none" w:sz="0" w:space="0" w:color="auto"/>
        <w:left w:val="none" w:sz="0" w:space="0" w:color="auto"/>
        <w:bottom w:val="none" w:sz="0" w:space="0" w:color="auto"/>
        <w:right w:val="none" w:sz="0" w:space="0" w:color="auto"/>
      </w:divBdr>
      <w:divsChild>
        <w:div w:id="1074546143">
          <w:marLeft w:val="0"/>
          <w:marRight w:val="0"/>
          <w:marTop w:val="0"/>
          <w:marBottom w:val="0"/>
          <w:divBdr>
            <w:top w:val="none" w:sz="0" w:space="0" w:color="auto"/>
            <w:left w:val="none" w:sz="0" w:space="0" w:color="auto"/>
            <w:bottom w:val="none" w:sz="0" w:space="0" w:color="auto"/>
            <w:right w:val="none" w:sz="0" w:space="0" w:color="auto"/>
          </w:divBdr>
        </w:div>
        <w:div w:id="364329783">
          <w:marLeft w:val="0"/>
          <w:marRight w:val="0"/>
          <w:marTop w:val="0"/>
          <w:marBottom w:val="0"/>
          <w:divBdr>
            <w:top w:val="none" w:sz="0" w:space="0" w:color="auto"/>
            <w:left w:val="none" w:sz="0" w:space="0" w:color="auto"/>
            <w:bottom w:val="none" w:sz="0" w:space="0" w:color="auto"/>
            <w:right w:val="none" w:sz="0" w:space="0" w:color="auto"/>
          </w:divBdr>
        </w:div>
        <w:div w:id="76290706">
          <w:marLeft w:val="0"/>
          <w:marRight w:val="0"/>
          <w:marTop w:val="0"/>
          <w:marBottom w:val="0"/>
          <w:divBdr>
            <w:top w:val="none" w:sz="0" w:space="0" w:color="auto"/>
            <w:left w:val="none" w:sz="0" w:space="0" w:color="auto"/>
            <w:bottom w:val="none" w:sz="0" w:space="0" w:color="auto"/>
            <w:right w:val="none" w:sz="0" w:space="0" w:color="auto"/>
          </w:divBdr>
        </w:div>
        <w:div w:id="1477575629">
          <w:marLeft w:val="0"/>
          <w:marRight w:val="0"/>
          <w:marTop w:val="0"/>
          <w:marBottom w:val="0"/>
          <w:divBdr>
            <w:top w:val="none" w:sz="0" w:space="0" w:color="auto"/>
            <w:left w:val="none" w:sz="0" w:space="0" w:color="auto"/>
            <w:bottom w:val="none" w:sz="0" w:space="0" w:color="auto"/>
            <w:right w:val="none" w:sz="0" w:space="0" w:color="auto"/>
          </w:divBdr>
        </w:div>
      </w:divsChild>
    </w:div>
    <w:div w:id="1609503143">
      <w:bodyDiv w:val="1"/>
      <w:marLeft w:val="0"/>
      <w:marRight w:val="0"/>
      <w:marTop w:val="0"/>
      <w:marBottom w:val="0"/>
      <w:divBdr>
        <w:top w:val="none" w:sz="0" w:space="0" w:color="auto"/>
        <w:left w:val="none" w:sz="0" w:space="0" w:color="auto"/>
        <w:bottom w:val="none" w:sz="0" w:space="0" w:color="auto"/>
        <w:right w:val="none" w:sz="0" w:space="0" w:color="auto"/>
      </w:divBdr>
    </w:div>
    <w:div w:id="1654410142">
      <w:bodyDiv w:val="1"/>
      <w:marLeft w:val="0"/>
      <w:marRight w:val="0"/>
      <w:marTop w:val="0"/>
      <w:marBottom w:val="0"/>
      <w:divBdr>
        <w:top w:val="none" w:sz="0" w:space="0" w:color="auto"/>
        <w:left w:val="none" w:sz="0" w:space="0" w:color="auto"/>
        <w:bottom w:val="none" w:sz="0" w:space="0" w:color="auto"/>
        <w:right w:val="none" w:sz="0" w:space="0" w:color="auto"/>
      </w:divBdr>
    </w:div>
    <w:div w:id="1712340937">
      <w:bodyDiv w:val="1"/>
      <w:marLeft w:val="0"/>
      <w:marRight w:val="0"/>
      <w:marTop w:val="0"/>
      <w:marBottom w:val="0"/>
      <w:divBdr>
        <w:top w:val="none" w:sz="0" w:space="0" w:color="auto"/>
        <w:left w:val="none" w:sz="0" w:space="0" w:color="auto"/>
        <w:bottom w:val="none" w:sz="0" w:space="0" w:color="auto"/>
        <w:right w:val="none" w:sz="0" w:space="0" w:color="auto"/>
      </w:divBdr>
    </w:div>
    <w:div w:id="1716419923">
      <w:bodyDiv w:val="1"/>
      <w:marLeft w:val="0"/>
      <w:marRight w:val="0"/>
      <w:marTop w:val="0"/>
      <w:marBottom w:val="0"/>
      <w:divBdr>
        <w:top w:val="none" w:sz="0" w:space="0" w:color="auto"/>
        <w:left w:val="none" w:sz="0" w:space="0" w:color="auto"/>
        <w:bottom w:val="none" w:sz="0" w:space="0" w:color="auto"/>
        <w:right w:val="none" w:sz="0" w:space="0" w:color="auto"/>
      </w:divBdr>
    </w:div>
    <w:div w:id="1722486323">
      <w:bodyDiv w:val="1"/>
      <w:marLeft w:val="0"/>
      <w:marRight w:val="0"/>
      <w:marTop w:val="0"/>
      <w:marBottom w:val="0"/>
      <w:divBdr>
        <w:top w:val="none" w:sz="0" w:space="0" w:color="auto"/>
        <w:left w:val="none" w:sz="0" w:space="0" w:color="auto"/>
        <w:bottom w:val="none" w:sz="0" w:space="0" w:color="auto"/>
        <w:right w:val="none" w:sz="0" w:space="0" w:color="auto"/>
      </w:divBdr>
    </w:div>
    <w:div w:id="1744446589">
      <w:bodyDiv w:val="1"/>
      <w:marLeft w:val="0"/>
      <w:marRight w:val="0"/>
      <w:marTop w:val="0"/>
      <w:marBottom w:val="0"/>
      <w:divBdr>
        <w:top w:val="none" w:sz="0" w:space="0" w:color="auto"/>
        <w:left w:val="none" w:sz="0" w:space="0" w:color="auto"/>
        <w:bottom w:val="none" w:sz="0" w:space="0" w:color="auto"/>
        <w:right w:val="none" w:sz="0" w:space="0" w:color="auto"/>
      </w:divBdr>
    </w:div>
    <w:div w:id="1746412341">
      <w:bodyDiv w:val="1"/>
      <w:marLeft w:val="0"/>
      <w:marRight w:val="0"/>
      <w:marTop w:val="0"/>
      <w:marBottom w:val="0"/>
      <w:divBdr>
        <w:top w:val="none" w:sz="0" w:space="0" w:color="auto"/>
        <w:left w:val="none" w:sz="0" w:space="0" w:color="auto"/>
        <w:bottom w:val="none" w:sz="0" w:space="0" w:color="auto"/>
        <w:right w:val="none" w:sz="0" w:space="0" w:color="auto"/>
      </w:divBdr>
    </w:div>
    <w:div w:id="1746758302">
      <w:bodyDiv w:val="1"/>
      <w:marLeft w:val="0"/>
      <w:marRight w:val="0"/>
      <w:marTop w:val="0"/>
      <w:marBottom w:val="0"/>
      <w:divBdr>
        <w:top w:val="none" w:sz="0" w:space="0" w:color="auto"/>
        <w:left w:val="none" w:sz="0" w:space="0" w:color="auto"/>
        <w:bottom w:val="none" w:sz="0" w:space="0" w:color="auto"/>
        <w:right w:val="none" w:sz="0" w:space="0" w:color="auto"/>
      </w:divBdr>
    </w:div>
    <w:div w:id="1763145373">
      <w:bodyDiv w:val="1"/>
      <w:marLeft w:val="0"/>
      <w:marRight w:val="0"/>
      <w:marTop w:val="0"/>
      <w:marBottom w:val="0"/>
      <w:divBdr>
        <w:top w:val="none" w:sz="0" w:space="0" w:color="auto"/>
        <w:left w:val="none" w:sz="0" w:space="0" w:color="auto"/>
        <w:bottom w:val="none" w:sz="0" w:space="0" w:color="auto"/>
        <w:right w:val="none" w:sz="0" w:space="0" w:color="auto"/>
      </w:divBdr>
    </w:div>
    <w:div w:id="1772125473">
      <w:bodyDiv w:val="1"/>
      <w:marLeft w:val="0"/>
      <w:marRight w:val="0"/>
      <w:marTop w:val="0"/>
      <w:marBottom w:val="0"/>
      <w:divBdr>
        <w:top w:val="none" w:sz="0" w:space="0" w:color="auto"/>
        <w:left w:val="none" w:sz="0" w:space="0" w:color="auto"/>
        <w:bottom w:val="none" w:sz="0" w:space="0" w:color="auto"/>
        <w:right w:val="none" w:sz="0" w:space="0" w:color="auto"/>
      </w:divBdr>
    </w:div>
    <w:div w:id="1774742026">
      <w:bodyDiv w:val="1"/>
      <w:marLeft w:val="0"/>
      <w:marRight w:val="0"/>
      <w:marTop w:val="0"/>
      <w:marBottom w:val="0"/>
      <w:divBdr>
        <w:top w:val="none" w:sz="0" w:space="0" w:color="auto"/>
        <w:left w:val="none" w:sz="0" w:space="0" w:color="auto"/>
        <w:bottom w:val="none" w:sz="0" w:space="0" w:color="auto"/>
        <w:right w:val="none" w:sz="0" w:space="0" w:color="auto"/>
      </w:divBdr>
    </w:div>
    <w:div w:id="1863274262">
      <w:bodyDiv w:val="1"/>
      <w:marLeft w:val="0"/>
      <w:marRight w:val="0"/>
      <w:marTop w:val="0"/>
      <w:marBottom w:val="0"/>
      <w:divBdr>
        <w:top w:val="none" w:sz="0" w:space="0" w:color="auto"/>
        <w:left w:val="none" w:sz="0" w:space="0" w:color="auto"/>
        <w:bottom w:val="none" w:sz="0" w:space="0" w:color="auto"/>
        <w:right w:val="none" w:sz="0" w:space="0" w:color="auto"/>
      </w:divBdr>
    </w:div>
    <w:div w:id="1875995995">
      <w:bodyDiv w:val="1"/>
      <w:marLeft w:val="0"/>
      <w:marRight w:val="0"/>
      <w:marTop w:val="0"/>
      <w:marBottom w:val="0"/>
      <w:divBdr>
        <w:top w:val="none" w:sz="0" w:space="0" w:color="auto"/>
        <w:left w:val="none" w:sz="0" w:space="0" w:color="auto"/>
        <w:bottom w:val="none" w:sz="0" w:space="0" w:color="auto"/>
        <w:right w:val="none" w:sz="0" w:space="0" w:color="auto"/>
      </w:divBdr>
    </w:div>
    <w:div w:id="1892383516">
      <w:bodyDiv w:val="1"/>
      <w:marLeft w:val="0"/>
      <w:marRight w:val="0"/>
      <w:marTop w:val="0"/>
      <w:marBottom w:val="0"/>
      <w:divBdr>
        <w:top w:val="none" w:sz="0" w:space="0" w:color="auto"/>
        <w:left w:val="none" w:sz="0" w:space="0" w:color="auto"/>
        <w:bottom w:val="none" w:sz="0" w:space="0" w:color="auto"/>
        <w:right w:val="none" w:sz="0" w:space="0" w:color="auto"/>
      </w:divBdr>
    </w:div>
    <w:div w:id="1915433444">
      <w:bodyDiv w:val="1"/>
      <w:marLeft w:val="0"/>
      <w:marRight w:val="0"/>
      <w:marTop w:val="0"/>
      <w:marBottom w:val="0"/>
      <w:divBdr>
        <w:top w:val="none" w:sz="0" w:space="0" w:color="auto"/>
        <w:left w:val="none" w:sz="0" w:space="0" w:color="auto"/>
        <w:bottom w:val="none" w:sz="0" w:space="0" w:color="auto"/>
        <w:right w:val="none" w:sz="0" w:space="0" w:color="auto"/>
      </w:divBdr>
    </w:div>
    <w:div w:id="1917863031">
      <w:bodyDiv w:val="1"/>
      <w:marLeft w:val="0"/>
      <w:marRight w:val="0"/>
      <w:marTop w:val="0"/>
      <w:marBottom w:val="0"/>
      <w:divBdr>
        <w:top w:val="none" w:sz="0" w:space="0" w:color="auto"/>
        <w:left w:val="none" w:sz="0" w:space="0" w:color="auto"/>
        <w:bottom w:val="none" w:sz="0" w:space="0" w:color="auto"/>
        <w:right w:val="none" w:sz="0" w:space="0" w:color="auto"/>
      </w:divBdr>
    </w:div>
    <w:div w:id="1925142578">
      <w:bodyDiv w:val="1"/>
      <w:marLeft w:val="0"/>
      <w:marRight w:val="0"/>
      <w:marTop w:val="0"/>
      <w:marBottom w:val="0"/>
      <w:divBdr>
        <w:top w:val="none" w:sz="0" w:space="0" w:color="auto"/>
        <w:left w:val="none" w:sz="0" w:space="0" w:color="auto"/>
        <w:bottom w:val="none" w:sz="0" w:space="0" w:color="auto"/>
        <w:right w:val="none" w:sz="0" w:space="0" w:color="auto"/>
      </w:divBdr>
    </w:div>
    <w:div w:id="1945839892">
      <w:bodyDiv w:val="1"/>
      <w:marLeft w:val="0"/>
      <w:marRight w:val="0"/>
      <w:marTop w:val="0"/>
      <w:marBottom w:val="0"/>
      <w:divBdr>
        <w:top w:val="none" w:sz="0" w:space="0" w:color="auto"/>
        <w:left w:val="none" w:sz="0" w:space="0" w:color="auto"/>
        <w:bottom w:val="none" w:sz="0" w:space="0" w:color="auto"/>
        <w:right w:val="none" w:sz="0" w:space="0" w:color="auto"/>
      </w:divBdr>
    </w:div>
    <w:div w:id="1973824209">
      <w:bodyDiv w:val="1"/>
      <w:marLeft w:val="0"/>
      <w:marRight w:val="0"/>
      <w:marTop w:val="0"/>
      <w:marBottom w:val="0"/>
      <w:divBdr>
        <w:top w:val="none" w:sz="0" w:space="0" w:color="auto"/>
        <w:left w:val="none" w:sz="0" w:space="0" w:color="auto"/>
        <w:bottom w:val="none" w:sz="0" w:space="0" w:color="auto"/>
        <w:right w:val="none" w:sz="0" w:space="0" w:color="auto"/>
      </w:divBdr>
    </w:div>
    <w:div w:id="2008553052">
      <w:bodyDiv w:val="1"/>
      <w:marLeft w:val="0"/>
      <w:marRight w:val="0"/>
      <w:marTop w:val="0"/>
      <w:marBottom w:val="0"/>
      <w:divBdr>
        <w:top w:val="none" w:sz="0" w:space="0" w:color="auto"/>
        <w:left w:val="none" w:sz="0" w:space="0" w:color="auto"/>
        <w:bottom w:val="none" w:sz="0" w:space="0" w:color="auto"/>
        <w:right w:val="none" w:sz="0" w:space="0" w:color="auto"/>
      </w:divBdr>
    </w:div>
    <w:div w:id="2034183800">
      <w:bodyDiv w:val="1"/>
      <w:marLeft w:val="0"/>
      <w:marRight w:val="0"/>
      <w:marTop w:val="0"/>
      <w:marBottom w:val="0"/>
      <w:divBdr>
        <w:top w:val="none" w:sz="0" w:space="0" w:color="auto"/>
        <w:left w:val="none" w:sz="0" w:space="0" w:color="auto"/>
        <w:bottom w:val="none" w:sz="0" w:space="0" w:color="auto"/>
        <w:right w:val="none" w:sz="0" w:space="0" w:color="auto"/>
      </w:divBdr>
    </w:div>
    <w:div w:id="2034960025">
      <w:bodyDiv w:val="1"/>
      <w:marLeft w:val="0"/>
      <w:marRight w:val="0"/>
      <w:marTop w:val="0"/>
      <w:marBottom w:val="0"/>
      <w:divBdr>
        <w:top w:val="none" w:sz="0" w:space="0" w:color="auto"/>
        <w:left w:val="none" w:sz="0" w:space="0" w:color="auto"/>
        <w:bottom w:val="none" w:sz="0" w:space="0" w:color="auto"/>
        <w:right w:val="none" w:sz="0" w:space="0" w:color="auto"/>
      </w:divBdr>
    </w:div>
    <w:div w:id="2053186424">
      <w:bodyDiv w:val="1"/>
      <w:marLeft w:val="0"/>
      <w:marRight w:val="0"/>
      <w:marTop w:val="0"/>
      <w:marBottom w:val="0"/>
      <w:divBdr>
        <w:top w:val="none" w:sz="0" w:space="0" w:color="auto"/>
        <w:left w:val="none" w:sz="0" w:space="0" w:color="auto"/>
        <w:bottom w:val="none" w:sz="0" w:space="0" w:color="auto"/>
        <w:right w:val="none" w:sz="0" w:space="0" w:color="auto"/>
      </w:divBdr>
    </w:div>
    <w:div w:id="2060740893">
      <w:bodyDiv w:val="1"/>
      <w:marLeft w:val="0"/>
      <w:marRight w:val="0"/>
      <w:marTop w:val="0"/>
      <w:marBottom w:val="0"/>
      <w:divBdr>
        <w:top w:val="none" w:sz="0" w:space="0" w:color="auto"/>
        <w:left w:val="none" w:sz="0" w:space="0" w:color="auto"/>
        <w:bottom w:val="none" w:sz="0" w:space="0" w:color="auto"/>
        <w:right w:val="none" w:sz="0" w:space="0" w:color="auto"/>
      </w:divBdr>
    </w:div>
    <w:div w:id="2066874382">
      <w:bodyDiv w:val="1"/>
      <w:marLeft w:val="0"/>
      <w:marRight w:val="0"/>
      <w:marTop w:val="0"/>
      <w:marBottom w:val="0"/>
      <w:divBdr>
        <w:top w:val="none" w:sz="0" w:space="0" w:color="auto"/>
        <w:left w:val="none" w:sz="0" w:space="0" w:color="auto"/>
        <w:bottom w:val="none" w:sz="0" w:space="0" w:color="auto"/>
        <w:right w:val="none" w:sz="0" w:space="0" w:color="auto"/>
      </w:divBdr>
    </w:div>
    <w:div w:id="2088922541">
      <w:bodyDiv w:val="1"/>
      <w:marLeft w:val="0"/>
      <w:marRight w:val="0"/>
      <w:marTop w:val="0"/>
      <w:marBottom w:val="0"/>
      <w:divBdr>
        <w:top w:val="none" w:sz="0" w:space="0" w:color="auto"/>
        <w:left w:val="none" w:sz="0" w:space="0" w:color="auto"/>
        <w:bottom w:val="none" w:sz="0" w:space="0" w:color="auto"/>
        <w:right w:val="none" w:sz="0" w:space="0" w:color="auto"/>
      </w:divBdr>
    </w:div>
    <w:div w:id="2129814286">
      <w:bodyDiv w:val="1"/>
      <w:marLeft w:val="0"/>
      <w:marRight w:val="0"/>
      <w:marTop w:val="0"/>
      <w:marBottom w:val="0"/>
      <w:divBdr>
        <w:top w:val="none" w:sz="0" w:space="0" w:color="auto"/>
        <w:left w:val="none" w:sz="0" w:space="0" w:color="auto"/>
        <w:bottom w:val="none" w:sz="0" w:space="0" w:color="auto"/>
        <w:right w:val="none" w:sz="0" w:space="0" w:color="auto"/>
      </w:divBdr>
    </w:div>
    <w:div w:id="21309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h/maps" TargetMode="External"/><Relationship Id="rId2" Type="http://schemas.openxmlformats.org/officeDocument/2006/relationships/hyperlink" Target="https://map.geo.admin.ch" TargetMode="External"/><Relationship Id="rId1" Type="http://schemas.openxmlformats.org/officeDocument/2006/relationships/hyperlink" Target="https://www.bfs.admin.ch/bfs/fr/home/statistiques/construction-logement/batiments/domaine-energetique.html%23:~:text=Syst%C3%A8me%20de%20chauffage%20et%20source%20d'%C3%A9nergie&amp;text=17%25%20des%20b%C3%A2timents%20sont%20raccord%C3%A9s,%25%20et%208%25%20des%20b%C3%A2timents" TargetMode="External"/><Relationship Id="rId5" Type="http://schemas.openxmlformats.org/officeDocument/2006/relationships/hyperlink" Target="https://www.prix-electricite.elcom.admin.ch/?priceComponent=total&amp;view=collapsed" TargetMode="External"/><Relationship Id="rId4" Type="http://schemas.openxmlformats.org/officeDocument/2006/relationships/hyperlink" Target="https://www.uvek-gis.admin.ch/BFE/sonnendach/?lang=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8CC9663-344A-4D5D-ABA0-EC8527AEF54F}"/>
      </w:docPartPr>
      <w:docPartBody>
        <w:p w:rsidR="009B3454" w:rsidRDefault="003A3E6D">
          <w:r w:rsidRPr="00495CE0">
            <w:rPr>
              <w:rStyle w:val="Textedelespacerserv"/>
            </w:rPr>
            <w:t>Click or tap here to enter text.</w:t>
          </w:r>
        </w:p>
      </w:docPartBody>
    </w:docPart>
    <w:docPart>
      <w:docPartPr>
        <w:name w:val="91F6297E0246407194B6D54A0A29C593"/>
        <w:category>
          <w:name w:val="General"/>
          <w:gallery w:val="placeholder"/>
        </w:category>
        <w:types>
          <w:type w:val="bbPlcHdr"/>
        </w:types>
        <w:behaviors>
          <w:behavior w:val="content"/>
        </w:behaviors>
        <w:guid w:val="{87EA4F6E-A9D2-4170-9F88-2B5F6B60A8FB}"/>
      </w:docPartPr>
      <w:docPartBody>
        <w:p w:rsidR="009B3454" w:rsidRDefault="003A3E6D" w:rsidP="003A3E6D">
          <w:pPr>
            <w:pStyle w:val="91F6297E0246407194B6D54A0A29C593"/>
          </w:pPr>
          <w:r w:rsidRPr="00164B81">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6D"/>
    <w:rsid w:val="003A27AD"/>
    <w:rsid w:val="003A3E6D"/>
    <w:rsid w:val="009B3454"/>
    <w:rsid w:val="00E93C0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A3E6D"/>
    <w:rPr>
      <w:color w:val="808080"/>
    </w:rPr>
  </w:style>
  <w:style w:type="paragraph" w:customStyle="1" w:styleId="91F6297E0246407194B6D54A0A29C593">
    <w:name w:val="91F6297E0246407194B6D54A0A29C593"/>
    <w:rsid w:val="003A3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4D76FB-37E1-4CFB-B395-F4F71C9A730C}">
  <we:reference id="wa104382081" version="1.55.1.0" store="en-US" storeType="OMEX"/>
  <we:alternateReferences>
    <we:reference id="WA104382081" version="1.55.1.0" store="" storeType="OMEX"/>
  </we:alternateReferences>
  <we:properties>
    <we:property name="MENDELEY_CITATIONS" value="[{&quot;citationID&quot;:&quot;MENDELEY_CITATION_df408368-f418-4e30-a0c2-0e095f28fe14&quot;,&quot;properties&quot;:{&quot;noteIndex&quot;:0},&quot;isEdited&quot;:false,&quot;manualOverride&quot;:{&quot;isManuallyOverridden&quot;:false,&quot;citeprocText&quot;:&quot;[1], [2]&quot;,&quot;manualOverrideText&quot;:&quot;&quot;},&quot;citationItems&quot;:[{&quot;id&quot;:&quot;7dced90d-cbef-35ad-a6d7-19451a5d876f&quot;,&quot;itemData&quot;:{&quot;type&quot;:&quot;report&quot;,&quot;id&quot;:&quot;7dced90d-cbef-35ad-a6d7-19451a5d876f&quot;,&quot;title&quot;:&quot;Réseaux électriques et haute tension (Cours RHT)&quot;,&quot;groupId&quot;:&quot;40aa632a-a338-3b72-a574-9ed2ee3c484b&quot;,&quot;author&quot;:[{&quot;family&quot;:&quot;Bozorg&quot;,&quot;given&quot;:&quot;Mokhtar&quot;,&quot;parse-names&quot;:false,&quot;dropping-particle&quot;:&quot;&quot;,&quot;non-dropping-particle&quot;:&quot;&quot;},{&quot;family&quot;:&quot;Pellerin&quot;,&quot;given&quot;:&quot;Marc&quot;,&quot;parse-names&quot;:false,&quot;dropping-particle&quot;:&quot;&quot;,&quot;non-dropping-particle&quot;:&quot;&quot;}],&quot;issued&quot;:{&quot;date-parts&quot;:[[2022]]},&quot;publisher-place&quot;:&quot;Yverdon-les-Bains&quot;,&quot;container-title-short&quot;:&quot;&quot;},&quot;isTemporary&quot;:false},{&quot;id&quot;:&quot;3f5dd94f-6ee5-3b89-9279-1da9aa07f562&quot;,&quot;itemData&quot;:{&quot;type&quot;:&quot;report&quot;,&quot;id&quot;:&quot;3f5dd94f-6ee5-3b89-9279-1da9aa07f562&quot;,&quot;title&quot;:&quot;Énergie et réseaux électriques (Cours EnResEl)&quot;,&quot;groupId&quot;:&quot;40aa632a-a338-3b72-a574-9ed2ee3c484b&quot;,&quot;author&quot;:[{&quot;family&quot;:&quot;Pellerin&quot;,&quot;given&quot;:&quot;Marc&quot;,&quot;parse-names&quot;:false,&quot;dropping-particle&quot;:&quot;&quot;,&quot;non-dropping-particle&quot;:&quot;&quot;}],&quot;issued&quot;:{&quot;date-parts&quot;:[[2022]]},&quot;container-title-short&quot;:&quot;&quot;},&quot;isTemporary&quot;:false}],&quot;citationTag&quot;:&quot;MENDELEY_CITATION_v3_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&quot;},{&quot;citationID&quot;:&quot;MENDELEY_CITATION_d8f89fb1-0298-4b55-865a-125bb55201cf&quot;,&quot;properties&quot;:{&quot;noteIndex&quot;:0},&quot;isEdited&quot;:false,&quot;manualOverride&quot;:{&quot;isManuallyOverridden&quot;:false,&quot;citeprocText&quot;:&quot;[3]&quot;,&quot;manualOverrideText&quot;:&quot;&quot;},&quot;citationItems&quot;:[{&quot;id&quot;:&quot;3cf95817-0650-32cc-b2c4-f5f97e8f40ac&quot;,&quot;itemData&quot;:{&quot;type&quot;:&quot;article-journal&quot;,&quot;id&quot;:&quot;3cf95817-0650-32cc-b2c4-f5f97e8f40ac&quot;,&quot;title&quot;:&quot;Consommation électrique d'un ménage&quot;,&quot;groupId&quot;:&quot;40aa632a-a338-3b72-a574-9ed2ee3c484b&quot;,&quot;author&quot;:[{&quot;family&quot;:&quot;suisseenergie.ch&quot;,&quot;given&quot;:&quot;&quot;,&quot;parse-names&quot;:false,&quot;dropping-particle&quot;:&quot;&quot;,&quot;non-dropping-particle&quot;:&quot;&quot;}],&quot;issued&quot;:{&quot;date-parts&quot;:[[2021,8]]},&quot;abstract&quot;:&quot;En Suisse, la consommation d’électricité d’un ménage affiche 5000 kWh par an en moyenne. Cependant, cette valeur est faussée par le fait que certains bâtiments très énergivores la tirent à la hausse. La consommation d’électricité d’un ménage-type vous offre une comparaison plus précise.&quot;},&quot;isTemporary&quot;:false}],&quot;citationTag&quot;:&quot;MENDELEY_CITATION_v3_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&quot;},{&quot;citationID&quot;:&quot;MENDELEY_CITATION_1d928960-096f-49d6-8fd9-549d65f110d6&quot;,&quot;properties&quot;:{&quot;noteIndex&quot;:0},&quot;isEdited&quot;:false,&quot;manualOverride&quot;:{&quot;isManuallyOverridden&quot;:false,&quot;citeprocText&quot;:&quot;[1], [4]&quot;,&quot;manualOverrideText&quot;:&quot;&quot;},&quot;citationItems&quot;:[{&quot;id&quot;:&quot;7dced90d-cbef-35ad-a6d7-19451a5d876f&quot;,&quot;itemData&quot;:{&quot;type&quot;:&quot;report&quot;,&quot;id&quot;:&quot;7dced90d-cbef-35ad-a6d7-19451a5d876f&quot;,&quot;title&quot;:&quot;Réseaux électriques et haute tension (Cours RHT)&quot;,&quot;groupId&quot;:&quot;40aa632a-a338-3b72-a574-9ed2ee3c484b&quot;,&quot;author&quot;:[{&quot;family&quot;:&quot;Bozorg&quot;,&quot;given&quot;:&quot;Mokhtar&quot;,&quot;parse-names&quot;:false,&quot;dropping-particle&quot;:&quot;&quot;,&quot;non-dropping-particle&quot;:&quot;&quot;}],&quot;issued&quot;:{&quot;date-parts&quot;:[[2022]]},&quot;publisher-place&quot;:&quot;Yverdon-les-Bains&quot;,&quot;container-title-short&quot;:&quot;&quot;},&quot;isTemporary&quot;:false},{&quot;id&quot;:&quot;7c142b9d-8a6e-3c90-acbc-2df9781b628c&quot;,&quot;itemData&quot;:{&quot;type&quot;:&quot;report&quot;,&quot;id&quot;:&quot;7c142b9d-8a6e-3c90-acbc-2df9781b628c&quot;,&quot;title&quot;:&quot;Énergie et réseaux électriques (Cours EnResEl)&quot;,&quot;groupId&quot;:&quot;40aa632a-a338-3b72-a574-9ed2ee3c484b&quot;,&quot;author&quot;:[{&quot;family&quot;:&quot;Pellerin&quot;,&quot;given&quot;:&quot;Marc&quot;,&quot;parse-names&quot;:false,&quot;dropping-particle&quot;:&quot;&quot;,&quot;non-dropping-particle&quot;:&quot;&quot;}],&quot;issued&quot;:{&quot;date-parts&quot;:[[2022]]},&quot;container-title-short&quot;:&quot;&quot;},&quot;isTemporary&quot;:false}],&quot;citationTag&quot;:&quot;MENDELEY_CITATION_v3_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&quot;}]"/>
    <we:property name="MENDELEY_CITATIONS_LOCALE_CODE" value="&quot;fr-FR&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BozPS</b:Tag>
    <b:SourceType>ElectronicSource</b:SourceType>
    <b:Guid>{D0BA1064-A03C-4DA7-8122-3728912DB042}</b:Guid>
    <b:Title>Cours de réseaux électriques et haute tension (RHT)</b:Title>
    <b:Year>2021</b:Year>
    <b:City>Yverdon-les-Bains, CH</b:City>
    <b:Publisher>HEIG-VD</b:Publisher>
    <b:LCID>fr-CH</b:LCID>
    <b:Author>
      <b:Author>
        <b:NameList>
          <b:Person>
            <b:Last>Bozorg</b:Last>
            <b:First>Mokhtar</b:First>
          </b:Person>
          <b:Person>
            <b:Last>Pellerin</b:Last>
            <b:First>Marc</b:First>
          </b:Person>
        </b:NameList>
      </b:Author>
    </b:Author>
    <b:RefOrder>1</b:RefOrder>
  </b:Source>
</b:Sources>
</file>

<file path=customXml/itemProps1.xml><?xml version="1.0" encoding="utf-8"?>
<ds:datastoreItem xmlns:ds="http://schemas.openxmlformats.org/officeDocument/2006/customXml" ds:itemID="{42C511D0-41F2-409B-BB11-C18E4017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Pages>
  <Words>1062</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Mini projet RHT 2023</vt:lpstr>
    </vt:vector>
  </TitlesOfParts>
  <Company>LEM SA</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projet RHT 2023</dc:title>
  <dc:creator>AGI;LTA;MRB;MPN</dc:creator>
  <cp:lastModifiedBy>Fracheboud Thierry</cp:lastModifiedBy>
  <cp:revision>8</cp:revision>
  <cp:lastPrinted>2022-11-14T13:07:00Z</cp:lastPrinted>
  <dcterms:created xsi:type="dcterms:W3CDTF">2023-10-27T11:54:00Z</dcterms:created>
  <dcterms:modified xsi:type="dcterms:W3CDTF">2024-08-19T15:00:00Z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